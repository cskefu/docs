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1F4EA9" w14:textId="36E0AB36" w:rsidR="000778F4" w:rsidRPr="009D0995" w:rsidRDefault="0031795C" w:rsidP="0031795C">
      <w:pPr>
        <w:pStyle w:val="1"/>
        <w:rPr>
          <w:sz w:val="20"/>
          <w:szCs w:val="20"/>
        </w:rPr>
      </w:pPr>
      <w:r w:rsidRPr="009D0995">
        <w:rPr>
          <w:sz w:val="20"/>
          <w:szCs w:val="20"/>
        </w:rPr>
        <w:t>English</w:t>
      </w:r>
    </w:p>
    <w:p w14:paraId="1D196A23" w14:textId="1CE7EF17" w:rsidR="000778F4" w:rsidRPr="009D0995" w:rsidRDefault="00461D05">
      <w:pPr>
        <w:jc w:val="center"/>
        <w:rPr>
          <w:sz w:val="20"/>
          <w:szCs w:val="20"/>
        </w:rPr>
        <w:pPrChange w:id="0" w:author="W. HL" w:date="2023-06-20T16:40:00Z">
          <w:pPr>
            <w:jc w:val="left"/>
          </w:pPr>
        </w:pPrChange>
      </w:pPr>
      <w:ins w:id="1" w:author="W. HL" w:date="2023-06-20T16:39:00Z">
        <w:r>
          <w:rPr>
            <w:sz w:val="20"/>
            <w:szCs w:val="20"/>
          </w:rPr>
          <w:t>Chunsong Public</w:t>
        </w:r>
      </w:ins>
      <w:del w:id="2" w:author="W. HL" w:date="2023-06-20T16:39:00Z">
        <w:r w:rsidR="000778F4" w:rsidRPr="009D0995" w:rsidDel="00461D05">
          <w:rPr>
            <w:sz w:val="20"/>
            <w:szCs w:val="20"/>
          </w:rPr>
          <w:delText>Apache</w:delText>
        </w:r>
      </w:del>
      <w:r w:rsidR="000778F4" w:rsidRPr="009D0995">
        <w:rPr>
          <w:sz w:val="20"/>
          <w:szCs w:val="20"/>
        </w:rPr>
        <w:t xml:space="preserve"> License</w:t>
      </w:r>
    </w:p>
    <w:p w14:paraId="730971CA" w14:textId="7A8D8DFC" w:rsidR="000778F4" w:rsidRPr="009D0995" w:rsidRDefault="000778F4">
      <w:pPr>
        <w:jc w:val="center"/>
        <w:rPr>
          <w:sz w:val="20"/>
          <w:szCs w:val="20"/>
        </w:rPr>
        <w:pPrChange w:id="3" w:author="W. HL" w:date="2023-06-20T16:40:00Z">
          <w:pPr>
            <w:jc w:val="left"/>
          </w:pPr>
        </w:pPrChange>
      </w:pPr>
      <w:r w:rsidRPr="009D0995">
        <w:rPr>
          <w:sz w:val="20"/>
          <w:szCs w:val="20"/>
        </w:rPr>
        <w:t xml:space="preserve">Version </w:t>
      </w:r>
      <w:ins w:id="4" w:author="W. HL" w:date="2023-06-20T16:39:00Z">
        <w:r w:rsidR="001E5651">
          <w:rPr>
            <w:sz w:val="20"/>
            <w:szCs w:val="20"/>
          </w:rPr>
          <w:t>1</w:t>
        </w:r>
      </w:ins>
      <w:del w:id="5" w:author="W. HL" w:date="2023-06-20T16:39:00Z">
        <w:r w:rsidRPr="009D0995" w:rsidDel="001E5651">
          <w:rPr>
            <w:sz w:val="20"/>
            <w:szCs w:val="20"/>
          </w:rPr>
          <w:delText>2</w:delText>
        </w:r>
      </w:del>
      <w:r w:rsidRPr="009D0995">
        <w:rPr>
          <w:sz w:val="20"/>
          <w:szCs w:val="20"/>
        </w:rPr>
        <w:t xml:space="preserve">.0, </w:t>
      </w:r>
      <w:ins w:id="6" w:author="W. HL" w:date="2023-06-20T16:39:00Z">
        <w:r w:rsidR="00F20CD0">
          <w:rPr>
            <w:sz w:val="20"/>
            <w:szCs w:val="20"/>
          </w:rPr>
          <w:t>June</w:t>
        </w:r>
      </w:ins>
      <w:del w:id="7" w:author="W. HL" w:date="2023-06-20T16:39:00Z">
        <w:r w:rsidRPr="009D0995" w:rsidDel="00F20CD0">
          <w:rPr>
            <w:sz w:val="20"/>
            <w:szCs w:val="20"/>
          </w:rPr>
          <w:delText>January</w:delText>
        </w:r>
      </w:del>
      <w:r w:rsidRPr="009D0995">
        <w:rPr>
          <w:sz w:val="20"/>
          <w:szCs w:val="20"/>
        </w:rPr>
        <w:t xml:space="preserve"> 20</w:t>
      </w:r>
      <w:ins w:id="8" w:author="W. HL" w:date="2023-06-20T16:39:00Z">
        <w:r w:rsidR="00E61C1A">
          <w:rPr>
            <w:sz w:val="20"/>
            <w:szCs w:val="20"/>
          </w:rPr>
          <w:t>23</w:t>
        </w:r>
      </w:ins>
      <w:del w:id="9" w:author="W. HL" w:date="2023-06-20T16:39:00Z">
        <w:r w:rsidRPr="009D0995" w:rsidDel="00E61C1A">
          <w:rPr>
            <w:sz w:val="20"/>
            <w:szCs w:val="20"/>
          </w:rPr>
          <w:delText>04</w:delText>
        </w:r>
      </w:del>
    </w:p>
    <w:p w14:paraId="4C5F519C" w14:textId="24CB07C4" w:rsidR="000778F4" w:rsidRPr="009D0995" w:rsidRDefault="000778F4">
      <w:pPr>
        <w:jc w:val="center"/>
        <w:rPr>
          <w:sz w:val="20"/>
          <w:szCs w:val="20"/>
        </w:rPr>
        <w:pPrChange w:id="10" w:author="W. HL" w:date="2023-06-20T16:40:00Z">
          <w:pPr>
            <w:jc w:val="left"/>
          </w:pPr>
        </w:pPrChange>
      </w:pPr>
      <w:r w:rsidRPr="009D0995">
        <w:rPr>
          <w:sz w:val="20"/>
          <w:szCs w:val="20"/>
        </w:rPr>
        <w:t>http:/</w:t>
      </w:r>
      <w:ins w:id="11" w:author="W. HL" w:date="2023-06-24T07:39:00Z">
        <w:r w:rsidR="0060497A">
          <w:rPr>
            <w:sz w:val="20"/>
            <w:szCs w:val="20"/>
          </w:rPr>
          <w:t>/docs</w:t>
        </w:r>
      </w:ins>
      <w:del w:id="12" w:author="W. HL" w:date="2023-06-24T07:39:00Z">
        <w:r w:rsidRPr="009D0995" w:rsidDel="0060497A">
          <w:rPr>
            <w:sz w:val="20"/>
            <w:szCs w:val="20"/>
          </w:rPr>
          <w:delText>/www</w:delText>
        </w:r>
      </w:del>
      <w:r w:rsidRPr="009D0995">
        <w:rPr>
          <w:sz w:val="20"/>
          <w:szCs w:val="20"/>
        </w:rPr>
        <w:t>.</w:t>
      </w:r>
      <w:del w:id="13" w:author="W. HL" w:date="2023-06-20T16:39:00Z">
        <w:r w:rsidRPr="009D0995" w:rsidDel="00F15517">
          <w:rPr>
            <w:sz w:val="20"/>
            <w:szCs w:val="20"/>
          </w:rPr>
          <w:delText>apache</w:delText>
        </w:r>
      </w:del>
      <w:ins w:id="14" w:author="W. HL" w:date="2023-06-20T16:39:00Z">
        <w:r w:rsidR="00F15517">
          <w:rPr>
            <w:sz w:val="20"/>
            <w:szCs w:val="20"/>
          </w:rPr>
          <w:t>cskefu</w:t>
        </w:r>
      </w:ins>
      <w:r w:rsidRPr="009D0995">
        <w:rPr>
          <w:sz w:val="20"/>
          <w:szCs w:val="20"/>
        </w:rPr>
        <w:t>.</w:t>
      </w:r>
      <w:ins w:id="15" w:author="W. HL" w:date="2023-06-20T16:39:00Z">
        <w:r w:rsidR="00F15517">
          <w:rPr>
            <w:sz w:val="20"/>
            <w:szCs w:val="20"/>
          </w:rPr>
          <w:t>com</w:t>
        </w:r>
      </w:ins>
      <w:del w:id="16" w:author="W. HL" w:date="2023-06-20T16:39:00Z">
        <w:r w:rsidRPr="009D0995" w:rsidDel="00F15517">
          <w:rPr>
            <w:sz w:val="20"/>
            <w:szCs w:val="20"/>
          </w:rPr>
          <w:delText>org</w:delText>
        </w:r>
      </w:del>
      <w:r w:rsidRPr="009D0995">
        <w:rPr>
          <w:sz w:val="20"/>
          <w:szCs w:val="20"/>
        </w:rPr>
        <w:t>/licenses/</w:t>
      </w:r>
      <w:ins w:id="17" w:author="W. HL" w:date="2023-06-20T16:41:00Z">
        <w:r w:rsidR="00202209">
          <w:rPr>
            <w:sz w:val="20"/>
            <w:szCs w:val="20"/>
          </w:rPr>
          <w:t>v1</w:t>
        </w:r>
        <w:r w:rsidR="00FB585C">
          <w:rPr>
            <w:sz w:val="20"/>
            <w:szCs w:val="20"/>
          </w:rPr>
          <w:t>.</w:t>
        </w:r>
      </w:ins>
      <w:ins w:id="18" w:author="W. HL" w:date="2023-06-24T07:39:00Z">
        <w:r w:rsidR="00DC3ED8">
          <w:rPr>
            <w:sz w:val="20"/>
            <w:szCs w:val="20"/>
          </w:rPr>
          <w:t>html</w:t>
        </w:r>
      </w:ins>
    </w:p>
    <w:p w14:paraId="7FCAB7FE" w14:textId="77777777" w:rsidR="000778F4" w:rsidRPr="00FC4372" w:rsidRDefault="000778F4" w:rsidP="004817D2">
      <w:pPr>
        <w:jc w:val="left"/>
        <w:rPr>
          <w:sz w:val="20"/>
          <w:szCs w:val="20"/>
        </w:rPr>
      </w:pPr>
    </w:p>
    <w:p w14:paraId="1F0181D0" w14:textId="77777777" w:rsidR="000778F4" w:rsidRPr="009D0995" w:rsidRDefault="000778F4" w:rsidP="004817D2">
      <w:pPr>
        <w:jc w:val="left"/>
        <w:rPr>
          <w:sz w:val="20"/>
          <w:szCs w:val="20"/>
        </w:rPr>
      </w:pPr>
      <w:r w:rsidRPr="009D0995">
        <w:rPr>
          <w:sz w:val="20"/>
          <w:szCs w:val="20"/>
        </w:rPr>
        <w:t xml:space="preserve">   TERMS AND CONDITIONS FOR USE, REPRODUCTION, AND DISTRIBUTION</w:t>
      </w:r>
    </w:p>
    <w:p w14:paraId="17DDC9D4" w14:textId="77777777" w:rsidR="000778F4" w:rsidRPr="009D0995" w:rsidRDefault="000778F4" w:rsidP="004817D2">
      <w:pPr>
        <w:jc w:val="left"/>
        <w:rPr>
          <w:sz w:val="20"/>
          <w:szCs w:val="20"/>
        </w:rPr>
      </w:pPr>
    </w:p>
    <w:p w14:paraId="32948583" w14:textId="77777777" w:rsidR="000778F4" w:rsidRPr="009D0995" w:rsidRDefault="000778F4" w:rsidP="00B5548A">
      <w:pPr>
        <w:pStyle w:val="2"/>
      </w:pPr>
      <w:r w:rsidRPr="009D0995">
        <w:t xml:space="preserve">   1. Definitions.</w:t>
      </w:r>
    </w:p>
    <w:p w14:paraId="06D2AE9C" w14:textId="77777777" w:rsidR="000778F4" w:rsidRPr="009D0995" w:rsidRDefault="000778F4" w:rsidP="004817D2">
      <w:pPr>
        <w:jc w:val="left"/>
        <w:rPr>
          <w:sz w:val="20"/>
          <w:szCs w:val="20"/>
        </w:rPr>
      </w:pPr>
    </w:p>
    <w:p w14:paraId="5B815D1A" w14:textId="77777777" w:rsidR="000778F4" w:rsidRPr="009D0995" w:rsidRDefault="000778F4" w:rsidP="004817D2">
      <w:pPr>
        <w:jc w:val="left"/>
        <w:rPr>
          <w:sz w:val="20"/>
          <w:szCs w:val="20"/>
        </w:rPr>
      </w:pPr>
      <w:r w:rsidRPr="009D0995">
        <w:rPr>
          <w:sz w:val="20"/>
          <w:szCs w:val="20"/>
        </w:rPr>
        <w:t xml:space="preserve">      "License" shall mean the terms and conditions for use, reproduction,</w:t>
      </w:r>
    </w:p>
    <w:p w14:paraId="0CDDA4C3" w14:textId="77777777" w:rsidR="000778F4" w:rsidRPr="009D0995" w:rsidRDefault="000778F4" w:rsidP="004817D2">
      <w:pPr>
        <w:jc w:val="left"/>
        <w:rPr>
          <w:sz w:val="20"/>
          <w:szCs w:val="20"/>
        </w:rPr>
      </w:pPr>
      <w:r w:rsidRPr="009D0995">
        <w:rPr>
          <w:sz w:val="20"/>
          <w:szCs w:val="20"/>
        </w:rPr>
        <w:t xml:space="preserve">      and distribution as defined by Sections 1 through 9 of this document.</w:t>
      </w:r>
    </w:p>
    <w:p w14:paraId="2E06790D" w14:textId="77777777" w:rsidR="000778F4" w:rsidRPr="009D0995" w:rsidRDefault="000778F4" w:rsidP="004817D2">
      <w:pPr>
        <w:jc w:val="left"/>
        <w:rPr>
          <w:sz w:val="20"/>
          <w:szCs w:val="20"/>
        </w:rPr>
      </w:pPr>
    </w:p>
    <w:p w14:paraId="495EA1A4" w14:textId="77777777" w:rsidR="000778F4" w:rsidRPr="009D0995" w:rsidRDefault="000778F4" w:rsidP="004817D2">
      <w:pPr>
        <w:jc w:val="left"/>
        <w:rPr>
          <w:sz w:val="20"/>
          <w:szCs w:val="20"/>
        </w:rPr>
      </w:pPr>
      <w:r w:rsidRPr="009D0995">
        <w:rPr>
          <w:sz w:val="20"/>
          <w:szCs w:val="20"/>
        </w:rPr>
        <w:t xml:space="preserve">      "Licensor" shall mean the copyright owner or entity authorized by</w:t>
      </w:r>
    </w:p>
    <w:p w14:paraId="4E6BFA14" w14:textId="77777777" w:rsidR="000778F4" w:rsidRPr="009D0995" w:rsidRDefault="000778F4" w:rsidP="004817D2">
      <w:pPr>
        <w:jc w:val="left"/>
        <w:rPr>
          <w:sz w:val="20"/>
          <w:szCs w:val="20"/>
        </w:rPr>
      </w:pPr>
      <w:r w:rsidRPr="009D0995">
        <w:rPr>
          <w:sz w:val="20"/>
          <w:szCs w:val="20"/>
        </w:rPr>
        <w:t xml:space="preserve">      the copyright owner that is granting the License.</w:t>
      </w:r>
    </w:p>
    <w:p w14:paraId="1F65A184" w14:textId="77777777" w:rsidR="000778F4" w:rsidRPr="009D0995" w:rsidRDefault="000778F4" w:rsidP="004817D2">
      <w:pPr>
        <w:jc w:val="left"/>
        <w:rPr>
          <w:sz w:val="20"/>
          <w:szCs w:val="20"/>
        </w:rPr>
      </w:pPr>
    </w:p>
    <w:p w14:paraId="18F20D09" w14:textId="77777777" w:rsidR="000778F4" w:rsidRPr="009D0995" w:rsidRDefault="000778F4" w:rsidP="004817D2">
      <w:pPr>
        <w:jc w:val="left"/>
        <w:rPr>
          <w:sz w:val="20"/>
          <w:szCs w:val="20"/>
        </w:rPr>
      </w:pPr>
      <w:r w:rsidRPr="009D0995">
        <w:rPr>
          <w:sz w:val="20"/>
          <w:szCs w:val="20"/>
        </w:rPr>
        <w:t xml:space="preserve">      "Legal Entity" shall mean the union of the acting entity and all</w:t>
      </w:r>
    </w:p>
    <w:p w14:paraId="18EAE212" w14:textId="77777777" w:rsidR="000778F4" w:rsidRPr="009D0995" w:rsidRDefault="000778F4" w:rsidP="004817D2">
      <w:pPr>
        <w:jc w:val="left"/>
        <w:rPr>
          <w:sz w:val="20"/>
          <w:szCs w:val="20"/>
        </w:rPr>
      </w:pPr>
      <w:r w:rsidRPr="009D0995">
        <w:rPr>
          <w:sz w:val="20"/>
          <w:szCs w:val="20"/>
        </w:rPr>
        <w:t xml:space="preserve">      other entities that control, are controlled by, or are under common</w:t>
      </w:r>
    </w:p>
    <w:p w14:paraId="05EF912D" w14:textId="77777777" w:rsidR="000778F4" w:rsidRPr="009D0995" w:rsidRDefault="000778F4" w:rsidP="004817D2">
      <w:pPr>
        <w:jc w:val="left"/>
        <w:rPr>
          <w:sz w:val="20"/>
          <w:szCs w:val="20"/>
        </w:rPr>
      </w:pPr>
      <w:r w:rsidRPr="009D0995">
        <w:rPr>
          <w:sz w:val="20"/>
          <w:szCs w:val="20"/>
        </w:rPr>
        <w:t xml:space="preserve">      control with that entity. For the purposes of this definition,</w:t>
      </w:r>
    </w:p>
    <w:p w14:paraId="52A12D82" w14:textId="77777777" w:rsidR="000778F4" w:rsidRPr="009D0995" w:rsidRDefault="000778F4" w:rsidP="004817D2">
      <w:pPr>
        <w:jc w:val="left"/>
        <w:rPr>
          <w:sz w:val="20"/>
          <w:szCs w:val="20"/>
        </w:rPr>
      </w:pPr>
      <w:r w:rsidRPr="009D0995">
        <w:rPr>
          <w:sz w:val="20"/>
          <w:szCs w:val="20"/>
        </w:rPr>
        <w:t xml:space="preserve">      "control" means (i) the power, direct or indirect, to cause the</w:t>
      </w:r>
    </w:p>
    <w:p w14:paraId="0C5BBCFB" w14:textId="77777777" w:rsidR="000778F4" w:rsidRPr="009D0995" w:rsidRDefault="000778F4" w:rsidP="004817D2">
      <w:pPr>
        <w:jc w:val="left"/>
        <w:rPr>
          <w:sz w:val="20"/>
          <w:szCs w:val="20"/>
        </w:rPr>
      </w:pPr>
      <w:r w:rsidRPr="009D0995">
        <w:rPr>
          <w:sz w:val="20"/>
          <w:szCs w:val="20"/>
        </w:rPr>
        <w:t xml:space="preserve">      direction or management of such entity, whether by contract or</w:t>
      </w:r>
    </w:p>
    <w:p w14:paraId="366D9A1D" w14:textId="77777777" w:rsidR="000778F4" w:rsidRPr="009D0995" w:rsidRDefault="000778F4" w:rsidP="004817D2">
      <w:pPr>
        <w:jc w:val="left"/>
        <w:rPr>
          <w:sz w:val="20"/>
          <w:szCs w:val="20"/>
        </w:rPr>
      </w:pPr>
      <w:r w:rsidRPr="009D0995">
        <w:rPr>
          <w:sz w:val="20"/>
          <w:szCs w:val="20"/>
        </w:rPr>
        <w:t xml:space="preserve">      otherwise, or (ii) ownership of fifty percent (50%) or more of the</w:t>
      </w:r>
    </w:p>
    <w:p w14:paraId="25BE1577" w14:textId="77777777" w:rsidR="000778F4" w:rsidRPr="009D0995" w:rsidRDefault="000778F4" w:rsidP="004817D2">
      <w:pPr>
        <w:jc w:val="left"/>
        <w:rPr>
          <w:sz w:val="20"/>
          <w:szCs w:val="20"/>
        </w:rPr>
      </w:pPr>
      <w:r w:rsidRPr="009D0995">
        <w:rPr>
          <w:sz w:val="20"/>
          <w:szCs w:val="20"/>
        </w:rPr>
        <w:t xml:space="preserve">      outstanding shares, or (iii) beneficial ownership of such entity.</w:t>
      </w:r>
    </w:p>
    <w:p w14:paraId="084A4249" w14:textId="77777777" w:rsidR="000778F4" w:rsidRPr="009D0995" w:rsidRDefault="000778F4" w:rsidP="004817D2">
      <w:pPr>
        <w:jc w:val="left"/>
        <w:rPr>
          <w:sz w:val="20"/>
          <w:szCs w:val="20"/>
        </w:rPr>
      </w:pPr>
    </w:p>
    <w:p w14:paraId="23DDAC02" w14:textId="77777777" w:rsidR="000778F4" w:rsidRPr="009D0995" w:rsidRDefault="000778F4" w:rsidP="004817D2">
      <w:pPr>
        <w:jc w:val="left"/>
        <w:rPr>
          <w:sz w:val="20"/>
          <w:szCs w:val="20"/>
        </w:rPr>
      </w:pPr>
      <w:r w:rsidRPr="009D0995">
        <w:rPr>
          <w:sz w:val="20"/>
          <w:szCs w:val="20"/>
        </w:rPr>
        <w:t xml:space="preserve">      "You" (or "Your") shall mean an individual or Legal Entity</w:t>
      </w:r>
    </w:p>
    <w:p w14:paraId="0A1C9921" w14:textId="77777777" w:rsidR="000778F4" w:rsidRPr="009D0995" w:rsidRDefault="000778F4" w:rsidP="004817D2">
      <w:pPr>
        <w:jc w:val="left"/>
        <w:rPr>
          <w:sz w:val="20"/>
          <w:szCs w:val="20"/>
        </w:rPr>
      </w:pPr>
      <w:r w:rsidRPr="009D0995">
        <w:rPr>
          <w:sz w:val="20"/>
          <w:szCs w:val="20"/>
        </w:rPr>
        <w:t xml:space="preserve">      exercising permissions granted by this License.</w:t>
      </w:r>
    </w:p>
    <w:p w14:paraId="062B36A6" w14:textId="77777777" w:rsidR="000778F4" w:rsidRPr="009D0995" w:rsidRDefault="000778F4" w:rsidP="004817D2">
      <w:pPr>
        <w:jc w:val="left"/>
        <w:rPr>
          <w:sz w:val="20"/>
          <w:szCs w:val="20"/>
        </w:rPr>
      </w:pPr>
    </w:p>
    <w:p w14:paraId="42DC1F80" w14:textId="77777777" w:rsidR="000778F4" w:rsidRPr="009D0995" w:rsidRDefault="000778F4" w:rsidP="004817D2">
      <w:pPr>
        <w:jc w:val="left"/>
        <w:rPr>
          <w:sz w:val="20"/>
          <w:szCs w:val="20"/>
        </w:rPr>
      </w:pPr>
      <w:r w:rsidRPr="009D0995">
        <w:rPr>
          <w:sz w:val="20"/>
          <w:szCs w:val="20"/>
        </w:rPr>
        <w:t xml:space="preserve">      "Source" form shall mean the preferred form for making modifications,</w:t>
      </w:r>
    </w:p>
    <w:p w14:paraId="11B136E3" w14:textId="77777777" w:rsidR="000778F4" w:rsidRPr="009D0995" w:rsidRDefault="000778F4" w:rsidP="004817D2">
      <w:pPr>
        <w:jc w:val="left"/>
        <w:rPr>
          <w:sz w:val="20"/>
          <w:szCs w:val="20"/>
        </w:rPr>
      </w:pPr>
      <w:r w:rsidRPr="009D0995">
        <w:rPr>
          <w:sz w:val="20"/>
          <w:szCs w:val="20"/>
        </w:rPr>
        <w:t xml:space="preserve">      including but not limited to software source code, documentation</w:t>
      </w:r>
    </w:p>
    <w:p w14:paraId="56935D95" w14:textId="77777777" w:rsidR="000778F4" w:rsidRPr="009D0995" w:rsidRDefault="000778F4" w:rsidP="004817D2">
      <w:pPr>
        <w:jc w:val="left"/>
        <w:rPr>
          <w:sz w:val="20"/>
          <w:szCs w:val="20"/>
        </w:rPr>
      </w:pPr>
      <w:r w:rsidRPr="009D0995">
        <w:rPr>
          <w:sz w:val="20"/>
          <w:szCs w:val="20"/>
        </w:rPr>
        <w:t xml:space="preserve">      source, and configuration files.</w:t>
      </w:r>
    </w:p>
    <w:p w14:paraId="6E7A0307" w14:textId="77777777" w:rsidR="000778F4" w:rsidRPr="009D0995" w:rsidRDefault="000778F4" w:rsidP="004817D2">
      <w:pPr>
        <w:jc w:val="left"/>
        <w:rPr>
          <w:sz w:val="20"/>
          <w:szCs w:val="20"/>
        </w:rPr>
      </w:pPr>
    </w:p>
    <w:p w14:paraId="59D324F1" w14:textId="77777777" w:rsidR="000778F4" w:rsidRPr="009D0995" w:rsidRDefault="000778F4" w:rsidP="004817D2">
      <w:pPr>
        <w:jc w:val="left"/>
        <w:rPr>
          <w:sz w:val="20"/>
          <w:szCs w:val="20"/>
        </w:rPr>
      </w:pPr>
      <w:r w:rsidRPr="009D0995">
        <w:rPr>
          <w:sz w:val="20"/>
          <w:szCs w:val="20"/>
        </w:rPr>
        <w:t xml:space="preserve">      "Object" form shall mean any form resulting from mechanical</w:t>
      </w:r>
    </w:p>
    <w:p w14:paraId="143D2611" w14:textId="77777777" w:rsidR="000778F4" w:rsidRPr="009D0995" w:rsidRDefault="000778F4" w:rsidP="004817D2">
      <w:pPr>
        <w:jc w:val="left"/>
        <w:rPr>
          <w:sz w:val="20"/>
          <w:szCs w:val="20"/>
        </w:rPr>
      </w:pPr>
      <w:r w:rsidRPr="009D0995">
        <w:rPr>
          <w:sz w:val="20"/>
          <w:szCs w:val="20"/>
        </w:rPr>
        <w:t xml:space="preserve">      transformation or translation of a Source form, including but</w:t>
      </w:r>
    </w:p>
    <w:p w14:paraId="08EA1EF7" w14:textId="77777777" w:rsidR="000778F4" w:rsidRPr="009D0995" w:rsidRDefault="000778F4" w:rsidP="004817D2">
      <w:pPr>
        <w:jc w:val="left"/>
        <w:rPr>
          <w:sz w:val="20"/>
          <w:szCs w:val="20"/>
        </w:rPr>
      </w:pPr>
      <w:r w:rsidRPr="009D0995">
        <w:rPr>
          <w:sz w:val="20"/>
          <w:szCs w:val="20"/>
        </w:rPr>
        <w:t xml:space="preserve">      not limited to compiled object code, generated documentation,</w:t>
      </w:r>
    </w:p>
    <w:p w14:paraId="18B29378" w14:textId="77777777" w:rsidR="000778F4" w:rsidRPr="009D0995" w:rsidRDefault="000778F4" w:rsidP="004817D2">
      <w:pPr>
        <w:jc w:val="left"/>
        <w:rPr>
          <w:sz w:val="20"/>
          <w:szCs w:val="20"/>
        </w:rPr>
      </w:pPr>
      <w:r w:rsidRPr="009D0995">
        <w:rPr>
          <w:sz w:val="20"/>
          <w:szCs w:val="20"/>
        </w:rPr>
        <w:t xml:space="preserve">      and conversions to other media types.</w:t>
      </w:r>
    </w:p>
    <w:p w14:paraId="15D01CBE" w14:textId="77777777" w:rsidR="000778F4" w:rsidRPr="009D0995" w:rsidRDefault="000778F4" w:rsidP="004817D2">
      <w:pPr>
        <w:jc w:val="left"/>
        <w:rPr>
          <w:sz w:val="20"/>
          <w:szCs w:val="20"/>
        </w:rPr>
      </w:pPr>
    </w:p>
    <w:p w14:paraId="6BEB56B3" w14:textId="77777777" w:rsidR="000778F4" w:rsidRPr="009D0995" w:rsidRDefault="000778F4" w:rsidP="004817D2">
      <w:pPr>
        <w:jc w:val="left"/>
        <w:rPr>
          <w:sz w:val="20"/>
          <w:szCs w:val="20"/>
        </w:rPr>
      </w:pPr>
      <w:r w:rsidRPr="009D0995">
        <w:rPr>
          <w:sz w:val="20"/>
          <w:szCs w:val="20"/>
        </w:rPr>
        <w:lastRenderedPageBreak/>
        <w:t xml:space="preserve">      "Work" shall mean the work of authorship, whether in Source or</w:t>
      </w:r>
    </w:p>
    <w:p w14:paraId="3E69FB47" w14:textId="77777777" w:rsidR="000778F4" w:rsidRPr="009D0995" w:rsidRDefault="000778F4" w:rsidP="004817D2">
      <w:pPr>
        <w:jc w:val="left"/>
        <w:rPr>
          <w:sz w:val="20"/>
          <w:szCs w:val="20"/>
        </w:rPr>
      </w:pPr>
      <w:r w:rsidRPr="009D0995">
        <w:rPr>
          <w:sz w:val="20"/>
          <w:szCs w:val="20"/>
        </w:rPr>
        <w:t xml:space="preserve">      Object form, made available under the License, as indicated by a</w:t>
      </w:r>
    </w:p>
    <w:p w14:paraId="02D99C27" w14:textId="77777777" w:rsidR="000778F4" w:rsidRPr="009D0995" w:rsidRDefault="000778F4" w:rsidP="004817D2">
      <w:pPr>
        <w:jc w:val="left"/>
        <w:rPr>
          <w:sz w:val="20"/>
          <w:szCs w:val="20"/>
        </w:rPr>
      </w:pPr>
      <w:r w:rsidRPr="009D0995">
        <w:rPr>
          <w:sz w:val="20"/>
          <w:szCs w:val="20"/>
        </w:rPr>
        <w:t xml:space="preserve">      copyright notice that is included in or attached to the work</w:t>
      </w:r>
    </w:p>
    <w:p w14:paraId="714830F9" w14:textId="77777777" w:rsidR="000778F4" w:rsidRPr="009D0995" w:rsidRDefault="000778F4" w:rsidP="004817D2">
      <w:pPr>
        <w:jc w:val="left"/>
        <w:rPr>
          <w:sz w:val="20"/>
          <w:szCs w:val="20"/>
        </w:rPr>
      </w:pPr>
      <w:r w:rsidRPr="009D0995">
        <w:rPr>
          <w:sz w:val="20"/>
          <w:szCs w:val="20"/>
        </w:rPr>
        <w:t xml:space="preserve">      (an example is provided in the Appendix below).</w:t>
      </w:r>
    </w:p>
    <w:p w14:paraId="798BB21F" w14:textId="77777777" w:rsidR="000778F4" w:rsidRPr="009D0995" w:rsidRDefault="000778F4" w:rsidP="004817D2">
      <w:pPr>
        <w:jc w:val="left"/>
        <w:rPr>
          <w:sz w:val="20"/>
          <w:szCs w:val="20"/>
        </w:rPr>
      </w:pPr>
    </w:p>
    <w:p w14:paraId="7F3D5528" w14:textId="77777777" w:rsidR="000778F4" w:rsidRPr="009D0995" w:rsidRDefault="000778F4" w:rsidP="004817D2">
      <w:pPr>
        <w:jc w:val="left"/>
        <w:rPr>
          <w:sz w:val="20"/>
          <w:szCs w:val="20"/>
        </w:rPr>
      </w:pPr>
      <w:r w:rsidRPr="009D0995">
        <w:rPr>
          <w:sz w:val="20"/>
          <w:szCs w:val="20"/>
        </w:rPr>
        <w:t xml:space="preserve">      "Derivative Works" shall mean any work, whether in Source or Object</w:t>
      </w:r>
    </w:p>
    <w:p w14:paraId="6EF8D025" w14:textId="77777777" w:rsidR="000778F4" w:rsidRPr="009D0995" w:rsidRDefault="000778F4" w:rsidP="004817D2">
      <w:pPr>
        <w:jc w:val="left"/>
        <w:rPr>
          <w:sz w:val="20"/>
          <w:szCs w:val="20"/>
        </w:rPr>
      </w:pPr>
      <w:r w:rsidRPr="009D0995">
        <w:rPr>
          <w:sz w:val="20"/>
          <w:szCs w:val="20"/>
        </w:rPr>
        <w:t xml:space="preserve">      form, that is based on (or derived from) the Work and for which the</w:t>
      </w:r>
    </w:p>
    <w:p w14:paraId="5A561BF1" w14:textId="77777777" w:rsidR="000778F4" w:rsidRPr="009D0995" w:rsidRDefault="000778F4" w:rsidP="004817D2">
      <w:pPr>
        <w:jc w:val="left"/>
        <w:rPr>
          <w:sz w:val="20"/>
          <w:szCs w:val="20"/>
        </w:rPr>
      </w:pPr>
      <w:r w:rsidRPr="009D0995">
        <w:rPr>
          <w:sz w:val="20"/>
          <w:szCs w:val="20"/>
        </w:rPr>
        <w:t xml:space="preserve">      editorial revisions, annotations, elaborations, or other modifications</w:t>
      </w:r>
    </w:p>
    <w:p w14:paraId="347ADA2C" w14:textId="77777777" w:rsidR="000778F4" w:rsidRPr="009D0995" w:rsidRDefault="000778F4" w:rsidP="004817D2">
      <w:pPr>
        <w:jc w:val="left"/>
        <w:rPr>
          <w:sz w:val="20"/>
          <w:szCs w:val="20"/>
        </w:rPr>
      </w:pPr>
      <w:r w:rsidRPr="009D0995">
        <w:rPr>
          <w:sz w:val="20"/>
          <w:szCs w:val="20"/>
        </w:rPr>
        <w:t xml:space="preserve">      represent, as a whole, an original work of authorship. For the purposes</w:t>
      </w:r>
    </w:p>
    <w:p w14:paraId="681099DB" w14:textId="77777777" w:rsidR="000778F4" w:rsidRPr="009D0995" w:rsidRDefault="000778F4" w:rsidP="004817D2">
      <w:pPr>
        <w:jc w:val="left"/>
        <w:rPr>
          <w:sz w:val="20"/>
          <w:szCs w:val="20"/>
        </w:rPr>
      </w:pPr>
      <w:r w:rsidRPr="009D0995">
        <w:rPr>
          <w:sz w:val="20"/>
          <w:szCs w:val="20"/>
        </w:rPr>
        <w:t xml:space="preserve">      of this License, Derivative Works shall not include works that remain</w:t>
      </w:r>
    </w:p>
    <w:p w14:paraId="5FEB5886" w14:textId="77777777" w:rsidR="000778F4" w:rsidRPr="009D0995" w:rsidRDefault="000778F4" w:rsidP="004817D2">
      <w:pPr>
        <w:jc w:val="left"/>
        <w:rPr>
          <w:sz w:val="20"/>
          <w:szCs w:val="20"/>
        </w:rPr>
      </w:pPr>
      <w:r w:rsidRPr="009D0995">
        <w:rPr>
          <w:sz w:val="20"/>
          <w:szCs w:val="20"/>
        </w:rPr>
        <w:t xml:space="preserve">      separable from, or merely link (or bind by name) to the interfaces of,</w:t>
      </w:r>
    </w:p>
    <w:p w14:paraId="62AFF115" w14:textId="77777777" w:rsidR="000778F4" w:rsidRPr="009D0995" w:rsidRDefault="000778F4" w:rsidP="004817D2">
      <w:pPr>
        <w:jc w:val="left"/>
        <w:rPr>
          <w:sz w:val="20"/>
          <w:szCs w:val="20"/>
        </w:rPr>
      </w:pPr>
      <w:r w:rsidRPr="009D0995">
        <w:rPr>
          <w:sz w:val="20"/>
          <w:szCs w:val="20"/>
        </w:rPr>
        <w:t xml:space="preserve">      the Work and Derivative Works thereof.</w:t>
      </w:r>
    </w:p>
    <w:p w14:paraId="12C09BC2" w14:textId="77777777" w:rsidR="000778F4" w:rsidRDefault="000778F4" w:rsidP="004817D2">
      <w:pPr>
        <w:jc w:val="left"/>
        <w:rPr>
          <w:ins w:id="19" w:author="W. HL" w:date="2023-06-20T17:42:00Z"/>
          <w:sz w:val="20"/>
          <w:szCs w:val="20"/>
        </w:rPr>
      </w:pPr>
    </w:p>
    <w:p w14:paraId="1F5687DB" w14:textId="77777777" w:rsidR="004B1B6E" w:rsidRDefault="00B67DCF" w:rsidP="004817D2">
      <w:pPr>
        <w:jc w:val="left"/>
        <w:rPr>
          <w:ins w:id="20" w:author="W. HL" w:date="2023-06-20T17:49:00Z"/>
          <w:sz w:val="20"/>
          <w:szCs w:val="20"/>
        </w:rPr>
      </w:pPr>
      <w:ins w:id="21" w:author="W. HL" w:date="2023-06-20T17:43:00Z">
        <w:r w:rsidRPr="009D0995">
          <w:rPr>
            <w:sz w:val="20"/>
            <w:szCs w:val="20"/>
          </w:rPr>
          <w:t xml:space="preserve">      </w:t>
        </w:r>
      </w:ins>
      <w:ins w:id="22" w:author="W. HL" w:date="2023-06-20T17:49:00Z">
        <w:r w:rsidR="00107756" w:rsidRPr="00107756">
          <w:rPr>
            <w:sz w:val="20"/>
            <w:szCs w:val="20"/>
          </w:rPr>
          <w:t xml:space="preserve">"License Server" shall mean network service(s) to support the </w:t>
        </w:r>
      </w:ins>
    </w:p>
    <w:p w14:paraId="3B18BCF3" w14:textId="77777777" w:rsidR="00973968" w:rsidRDefault="004B1B6E" w:rsidP="004817D2">
      <w:pPr>
        <w:jc w:val="left"/>
        <w:rPr>
          <w:ins w:id="23" w:author="W. HL" w:date="2023-06-20T17:49:00Z"/>
          <w:sz w:val="20"/>
          <w:szCs w:val="20"/>
        </w:rPr>
      </w:pPr>
      <w:ins w:id="24" w:author="W. HL" w:date="2023-06-20T17:49:00Z">
        <w:r w:rsidRPr="009D0995">
          <w:rPr>
            <w:sz w:val="20"/>
            <w:szCs w:val="20"/>
          </w:rPr>
          <w:t xml:space="preserve">      </w:t>
        </w:r>
        <w:r w:rsidR="00107756" w:rsidRPr="00107756">
          <w:rPr>
            <w:sz w:val="20"/>
            <w:szCs w:val="20"/>
          </w:rPr>
          <w:t xml:space="preserve">management of orders, subscriptions, licenses or quota in the </w:t>
        </w:r>
      </w:ins>
    </w:p>
    <w:p w14:paraId="66DA1FDB" w14:textId="77777777" w:rsidR="00D96FE5" w:rsidRDefault="00973968" w:rsidP="004817D2">
      <w:pPr>
        <w:jc w:val="left"/>
        <w:rPr>
          <w:ins w:id="25" w:author="W. HL" w:date="2023-06-20T17:49:00Z"/>
          <w:sz w:val="20"/>
          <w:szCs w:val="20"/>
        </w:rPr>
      </w:pPr>
      <w:ins w:id="26" w:author="W. HL" w:date="2023-06-20T17:49:00Z">
        <w:r w:rsidRPr="009D0995">
          <w:rPr>
            <w:sz w:val="20"/>
            <w:szCs w:val="20"/>
          </w:rPr>
          <w:t xml:space="preserve">      </w:t>
        </w:r>
        <w:r w:rsidR="00107756" w:rsidRPr="00107756">
          <w:rPr>
            <w:sz w:val="20"/>
            <w:szCs w:val="20"/>
          </w:rPr>
          <w:t xml:space="preserve">Work or Derivative Works, such supports including but not limit to </w:t>
        </w:r>
      </w:ins>
    </w:p>
    <w:p w14:paraId="73FABDF5" w14:textId="609A9021" w:rsidR="00B67DCF" w:rsidRDefault="00D96FE5" w:rsidP="004817D2">
      <w:pPr>
        <w:jc w:val="left"/>
        <w:rPr>
          <w:ins w:id="27" w:author="W. HL" w:date="2023-06-20T17:43:00Z"/>
          <w:sz w:val="20"/>
          <w:szCs w:val="20"/>
        </w:rPr>
      </w:pPr>
      <w:ins w:id="28" w:author="W. HL" w:date="2023-06-20T17:49:00Z">
        <w:r w:rsidRPr="009D0995">
          <w:rPr>
            <w:sz w:val="20"/>
            <w:szCs w:val="20"/>
          </w:rPr>
          <w:t xml:space="preserve">      </w:t>
        </w:r>
        <w:r w:rsidR="00107756" w:rsidRPr="00107756">
          <w:rPr>
            <w:sz w:val="20"/>
            <w:szCs w:val="20"/>
          </w:rPr>
          <w:t>placing orders , paying orders, license validations.</w:t>
        </w:r>
      </w:ins>
    </w:p>
    <w:p w14:paraId="66853F48" w14:textId="77777777" w:rsidR="00C339D2" w:rsidRPr="009D0995" w:rsidRDefault="00C339D2" w:rsidP="004817D2">
      <w:pPr>
        <w:jc w:val="left"/>
        <w:rPr>
          <w:sz w:val="20"/>
          <w:szCs w:val="20"/>
        </w:rPr>
      </w:pPr>
    </w:p>
    <w:p w14:paraId="02240EE3" w14:textId="77777777" w:rsidR="000778F4" w:rsidRPr="009D0995" w:rsidRDefault="000778F4" w:rsidP="004817D2">
      <w:pPr>
        <w:jc w:val="left"/>
        <w:rPr>
          <w:sz w:val="20"/>
          <w:szCs w:val="20"/>
        </w:rPr>
      </w:pPr>
      <w:r w:rsidRPr="009D0995">
        <w:rPr>
          <w:sz w:val="20"/>
          <w:szCs w:val="20"/>
        </w:rPr>
        <w:t xml:space="preserve">      "Contribution" shall mean any work of authorship, including</w:t>
      </w:r>
    </w:p>
    <w:p w14:paraId="3C5BD0CA" w14:textId="77777777" w:rsidR="000778F4" w:rsidRPr="009D0995" w:rsidRDefault="000778F4" w:rsidP="004817D2">
      <w:pPr>
        <w:jc w:val="left"/>
        <w:rPr>
          <w:sz w:val="20"/>
          <w:szCs w:val="20"/>
        </w:rPr>
      </w:pPr>
      <w:r w:rsidRPr="009D0995">
        <w:rPr>
          <w:sz w:val="20"/>
          <w:szCs w:val="20"/>
        </w:rPr>
        <w:t xml:space="preserve">      the original version of the Work and any modifications or additions</w:t>
      </w:r>
    </w:p>
    <w:p w14:paraId="2965A350" w14:textId="77777777" w:rsidR="000778F4" w:rsidRPr="009D0995" w:rsidRDefault="000778F4" w:rsidP="004817D2">
      <w:pPr>
        <w:jc w:val="left"/>
        <w:rPr>
          <w:sz w:val="20"/>
          <w:szCs w:val="20"/>
        </w:rPr>
      </w:pPr>
      <w:r w:rsidRPr="009D0995">
        <w:rPr>
          <w:sz w:val="20"/>
          <w:szCs w:val="20"/>
        </w:rPr>
        <w:t xml:space="preserve">      to that Work or Derivative Works thereof, that is intentionally</w:t>
      </w:r>
    </w:p>
    <w:p w14:paraId="3B36FAF2" w14:textId="77777777" w:rsidR="000778F4" w:rsidRPr="009D0995" w:rsidRDefault="000778F4" w:rsidP="004817D2">
      <w:pPr>
        <w:jc w:val="left"/>
        <w:rPr>
          <w:sz w:val="20"/>
          <w:szCs w:val="20"/>
        </w:rPr>
      </w:pPr>
      <w:r w:rsidRPr="009D0995">
        <w:rPr>
          <w:sz w:val="20"/>
          <w:szCs w:val="20"/>
        </w:rPr>
        <w:t xml:space="preserve">      submitted to Licensor for inclusion in the Work by the copyright owner</w:t>
      </w:r>
    </w:p>
    <w:p w14:paraId="4745E94F" w14:textId="77777777" w:rsidR="000778F4" w:rsidRPr="009D0995" w:rsidRDefault="000778F4" w:rsidP="004817D2">
      <w:pPr>
        <w:jc w:val="left"/>
        <w:rPr>
          <w:sz w:val="20"/>
          <w:szCs w:val="20"/>
        </w:rPr>
      </w:pPr>
      <w:r w:rsidRPr="009D0995">
        <w:rPr>
          <w:sz w:val="20"/>
          <w:szCs w:val="20"/>
        </w:rPr>
        <w:t xml:space="preserve">      or by an individual or Legal Entity authorized to submit on behalf of</w:t>
      </w:r>
    </w:p>
    <w:p w14:paraId="60145BE8" w14:textId="77777777" w:rsidR="000778F4" w:rsidRPr="009D0995" w:rsidRDefault="000778F4" w:rsidP="004817D2">
      <w:pPr>
        <w:jc w:val="left"/>
        <w:rPr>
          <w:sz w:val="20"/>
          <w:szCs w:val="20"/>
        </w:rPr>
      </w:pPr>
      <w:r w:rsidRPr="009D0995">
        <w:rPr>
          <w:sz w:val="20"/>
          <w:szCs w:val="20"/>
        </w:rPr>
        <w:t xml:space="preserve">      the copyright owner. For the purposes of this definition, "submitted"</w:t>
      </w:r>
    </w:p>
    <w:p w14:paraId="0816B5D1" w14:textId="77777777" w:rsidR="000778F4" w:rsidRPr="009D0995" w:rsidRDefault="000778F4" w:rsidP="004817D2">
      <w:pPr>
        <w:jc w:val="left"/>
        <w:rPr>
          <w:sz w:val="20"/>
          <w:szCs w:val="20"/>
        </w:rPr>
      </w:pPr>
      <w:r w:rsidRPr="009D0995">
        <w:rPr>
          <w:sz w:val="20"/>
          <w:szCs w:val="20"/>
        </w:rPr>
        <w:t xml:space="preserve">      means any form of electronic, verbal, or written communication sent</w:t>
      </w:r>
    </w:p>
    <w:p w14:paraId="6A49C0EE" w14:textId="77777777" w:rsidR="000778F4" w:rsidRPr="009D0995" w:rsidRDefault="000778F4" w:rsidP="004817D2">
      <w:pPr>
        <w:jc w:val="left"/>
        <w:rPr>
          <w:sz w:val="20"/>
          <w:szCs w:val="20"/>
        </w:rPr>
      </w:pPr>
      <w:r w:rsidRPr="009D0995">
        <w:rPr>
          <w:sz w:val="20"/>
          <w:szCs w:val="20"/>
        </w:rPr>
        <w:t xml:space="preserve">      to the Licensor or its representatives, including but not limited to</w:t>
      </w:r>
    </w:p>
    <w:p w14:paraId="2A7B5888" w14:textId="77777777" w:rsidR="000778F4" w:rsidRPr="009D0995" w:rsidRDefault="000778F4" w:rsidP="004817D2">
      <w:pPr>
        <w:jc w:val="left"/>
        <w:rPr>
          <w:sz w:val="20"/>
          <w:szCs w:val="20"/>
        </w:rPr>
      </w:pPr>
      <w:r w:rsidRPr="009D0995">
        <w:rPr>
          <w:sz w:val="20"/>
          <w:szCs w:val="20"/>
        </w:rPr>
        <w:t xml:space="preserve">      communication on electronic mailing lists, source code control systems,</w:t>
      </w:r>
    </w:p>
    <w:p w14:paraId="59002CBA" w14:textId="77777777" w:rsidR="000778F4" w:rsidRPr="009D0995" w:rsidRDefault="000778F4" w:rsidP="004817D2">
      <w:pPr>
        <w:jc w:val="left"/>
        <w:rPr>
          <w:sz w:val="20"/>
          <w:szCs w:val="20"/>
        </w:rPr>
      </w:pPr>
      <w:r w:rsidRPr="009D0995">
        <w:rPr>
          <w:sz w:val="20"/>
          <w:szCs w:val="20"/>
        </w:rPr>
        <w:t xml:space="preserve">      and issue tracking systems that are managed by, or on behalf of, the</w:t>
      </w:r>
    </w:p>
    <w:p w14:paraId="76C0B4CF" w14:textId="77777777" w:rsidR="000778F4" w:rsidRPr="009D0995" w:rsidRDefault="000778F4" w:rsidP="004817D2">
      <w:pPr>
        <w:jc w:val="left"/>
        <w:rPr>
          <w:sz w:val="20"/>
          <w:szCs w:val="20"/>
        </w:rPr>
      </w:pPr>
      <w:r w:rsidRPr="009D0995">
        <w:rPr>
          <w:sz w:val="20"/>
          <w:szCs w:val="20"/>
        </w:rPr>
        <w:t xml:space="preserve">      Licensor for the purpose of discussing and improving the Work, but</w:t>
      </w:r>
    </w:p>
    <w:p w14:paraId="59E54FDA" w14:textId="77777777" w:rsidR="000778F4" w:rsidRPr="009D0995" w:rsidRDefault="000778F4" w:rsidP="004817D2">
      <w:pPr>
        <w:jc w:val="left"/>
        <w:rPr>
          <w:sz w:val="20"/>
          <w:szCs w:val="20"/>
        </w:rPr>
      </w:pPr>
      <w:r w:rsidRPr="009D0995">
        <w:rPr>
          <w:sz w:val="20"/>
          <w:szCs w:val="20"/>
        </w:rPr>
        <w:t xml:space="preserve">      excluding communication that is conspicuously marked or otherwise</w:t>
      </w:r>
    </w:p>
    <w:p w14:paraId="4D353257" w14:textId="77777777" w:rsidR="000778F4" w:rsidRPr="009D0995" w:rsidRDefault="000778F4" w:rsidP="004817D2">
      <w:pPr>
        <w:jc w:val="left"/>
        <w:rPr>
          <w:sz w:val="20"/>
          <w:szCs w:val="20"/>
        </w:rPr>
      </w:pPr>
      <w:r w:rsidRPr="009D0995">
        <w:rPr>
          <w:sz w:val="20"/>
          <w:szCs w:val="20"/>
        </w:rPr>
        <w:t xml:space="preserve">      designated in writing by the copyright owner as "Not a Contribution."</w:t>
      </w:r>
    </w:p>
    <w:p w14:paraId="0CD90CC6" w14:textId="77777777" w:rsidR="000778F4" w:rsidRPr="009D0995" w:rsidRDefault="000778F4" w:rsidP="004817D2">
      <w:pPr>
        <w:jc w:val="left"/>
        <w:rPr>
          <w:sz w:val="20"/>
          <w:szCs w:val="20"/>
        </w:rPr>
      </w:pPr>
    </w:p>
    <w:p w14:paraId="7DCBC13F" w14:textId="77777777" w:rsidR="000778F4" w:rsidRPr="009D0995" w:rsidRDefault="000778F4" w:rsidP="004817D2">
      <w:pPr>
        <w:jc w:val="left"/>
        <w:rPr>
          <w:sz w:val="20"/>
          <w:szCs w:val="20"/>
        </w:rPr>
      </w:pPr>
      <w:r w:rsidRPr="009D0995">
        <w:rPr>
          <w:sz w:val="20"/>
          <w:szCs w:val="20"/>
        </w:rPr>
        <w:t xml:space="preserve">      "Contributor" shall mean Licensor and any individual or Legal Entity</w:t>
      </w:r>
    </w:p>
    <w:p w14:paraId="0CC18C5E" w14:textId="77777777" w:rsidR="000778F4" w:rsidRPr="009D0995" w:rsidRDefault="000778F4" w:rsidP="004817D2">
      <w:pPr>
        <w:jc w:val="left"/>
        <w:rPr>
          <w:sz w:val="20"/>
          <w:szCs w:val="20"/>
        </w:rPr>
      </w:pPr>
      <w:r w:rsidRPr="009D0995">
        <w:rPr>
          <w:sz w:val="20"/>
          <w:szCs w:val="20"/>
        </w:rPr>
        <w:t xml:space="preserve">      on behalf of whom a Contribution has been received by Licensor and</w:t>
      </w:r>
    </w:p>
    <w:p w14:paraId="7832BD00" w14:textId="77777777" w:rsidR="000778F4" w:rsidRPr="009D0995" w:rsidRDefault="000778F4" w:rsidP="004817D2">
      <w:pPr>
        <w:jc w:val="left"/>
        <w:rPr>
          <w:sz w:val="20"/>
          <w:szCs w:val="20"/>
        </w:rPr>
      </w:pPr>
      <w:r w:rsidRPr="009D0995">
        <w:rPr>
          <w:sz w:val="20"/>
          <w:szCs w:val="20"/>
        </w:rPr>
        <w:t xml:space="preserve">      subsequently incorporated within the Work.</w:t>
      </w:r>
    </w:p>
    <w:p w14:paraId="4D899472" w14:textId="77777777" w:rsidR="000778F4" w:rsidRPr="009D0995" w:rsidRDefault="000778F4" w:rsidP="004817D2">
      <w:pPr>
        <w:jc w:val="left"/>
        <w:rPr>
          <w:sz w:val="20"/>
          <w:szCs w:val="20"/>
        </w:rPr>
      </w:pPr>
    </w:p>
    <w:p w14:paraId="7EE2E621" w14:textId="77777777" w:rsidR="00437E0B" w:rsidRDefault="000778F4" w:rsidP="00437E0B">
      <w:pPr>
        <w:pStyle w:val="2"/>
      </w:pPr>
      <w:r w:rsidRPr="009D0995">
        <w:t xml:space="preserve">   2. Grant of Copyright License. </w:t>
      </w:r>
    </w:p>
    <w:p w14:paraId="3210C589" w14:textId="32799F59" w:rsidR="000778F4" w:rsidRPr="009D0995" w:rsidRDefault="000778F4" w:rsidP="004817D2">
      <w:pPr>
        <w:jc w:val="left"/>
        <w:rPr>
          <w:sz w:val="20"/>
          <w:szCs w:val="20"/>
        </w:rPr>
      </w:pPr>
      <w:r w:rsidRPr="009D0995">
        <w:rPr>
          <w:sz w:val="20"/>
          <w:szCs w:val="20"/>
        </w:rPr>
        <w:t>Subject to the terms and conditions of</w:t>
      </w:r>
    </w:p>
    <w:p w14:paraId="4876F6BB" w14:textId="77777777" w:rsidR="000778F4" w:rsidRPr="009D0995" w:rsidRDefault="000778F4" w:rsidP="004817D2">
      <w:pPr>
        <w:jc w:val="left"/>
        <w:rPr>
          <w:sz w:val="20"/>
          <w:szCs w:val="20"/>
        </w:rPr>
      </w:pPr>
      <w:r w:rsidRPr="009D0995">
        <w:rPr>
          <w:sz w:val="20"/>
          <w:szCs w:val="20"/>
        </w:rPr>
        <w:t xml:space="preserve">      this License, each Contributor hereby grants to You a perpetual,</w:t>
      </w:r>
    </w:p>
    <w:p w14:paraId="16E4353C" w14:textId="0C2B2176" w:rsidR="000778F4" w:rsidRPr="009D0995" w:rsidRDefault="000778F4" w:rsidP="004817D2">
      <w:pPr>
        <w:jc w:val="left"/>
        <w:rPr>
          <w:sz w:val="20"/>
          <w:szCs w:val="20"/>
        </w:rPr>
      </w:pPr>
      <w:r w:rsidRPr="009D0995">
        <w:rPr>
          <w:sz w:val="20"/>
          <w:szCs w:val="20"/>
        </w:rPr>
        <w:lastRenderedPageBreak/>
        <w:t xml:space="preserve">      worldwide, non-exclusive, </w:t>
      </w:r>
      <w:del w:id="29" w:author="W. HL" w:date="2023-06-20T16:57:00Z">
        <w:r w:rsidRPr="009D0995" w:rsidDel="00202700">
          <w:rPr>
            <w:sz w:val="20"/>
            <w:szCs w:val="20"/>
          </w:rPr>
          <w:delText xml:space="preserve">no-charge, </w:delText>
        </w:r>
      </w:del>
      <w:r w:rsidRPr="009D0995">
        <w:rPr>
          <w:sz w:val="20"/>
          <w:szCs w:val="20"/>
        </w:rPr>
        <w:t>royalty-free, irrevocable</w:t>
      </w:r>
    </w:p>
    <w:p w14:paraId="4BDAF558" w14:textId="77777777" w:rsidR="000778F4" w:rsidRPr="009D0995" w:rsidRDefault="000778F4" w:rsidP="004817D2">
      <w:pPr>
        <w:jc w:val="left"/>
        <w:rPr>
          <w:sz w:val="20"/>
          <w:szCs w:val="20"/>
        </w:rPr>
      </w:pPr>
      <w:r w:rsidRPr="009D0995">
        <w:rPr>
          <w:sz w:val="20"/>
          <w:szCs w:val="20"/>
        </w:rPr>
        <w:t xml:space="preserve">      copyright license to reproduce, prepare Derivative Works of,</w:t>
      </w:r>
    </w:p>
    <w:p w14:paraId="2A0313CD" w14:textId="77777777" w:rsidR="000778F4" w:rsidRPr="009D0995" w:rsidRDefault="000778F4" w:rsidP="004817D2">
      <w:pPr>
        <w:jc w:val="left"/>
        <w:rPr>
          <w:sz w:val="20"/>
          <w:szCs w:val="20"/>
        </w:rPr>
      </w:pPr>
      <w:r w:rsidRPr="009D0995">
        <w:rPr>
          <w:sz w:val="20"/>
          <w:szCs w:val="20"/>
        </w:rPr>
        <w:t xml:space="preserve">      publicly display, publicly perform, sublicense, and distribute the</w:t>
      </w:r>
    </w:p>
    <w:p w14:paraId="531B695A" w14:textId="77777777" w:rsidR="000778F4" w:rsidRPr="009D0995" w:rsidRDefault="000778F4" w:rsidP="004817D2">
      <w:pPr>
        <w:jc w:val="left"/>
        <w:rPr>
          <w:sz w:val="20"/>
          <w:szCs w:val="20"/>
        </w:rPr>
      </w:pPr>
      <w:r w:rsidRPr="009D0995">
        <w:rPr>
          <w:sz w:val="20"/>
          <w:szCs w:val="20"/>
        </w:rPr>
        <w:t xml:space="preserve">      Work and such Derivative Works in Source or Object form.</w:t>
      </w:r>
    </w:p>
    <w:p w14:paraId="5DA57F47" w14:textId="77777777" w:rsidR="000778F4" w:rsidRPr="009D0995" w:rsidRDefault="000778F4" w:rsidP="004817D2">
      <w:pPr>
        <w:jc w:val="left"/>
        <w:rPr>
          <w:sz w:val="20"/>
          <w:szCs w:val="20"/>
        </w:rPr>
      </w:pPr>
    </w:p>
    <w:p w14:paraId="3351ECAB" w14:textId="77777777" w:rsidR="00437E0B" w:rsidRDefault="000778F4" w:rsidP="00437E0B">
      <w:pPr>
        <w:pStyle w:val="2"/>
      </w:pPr>
      <w:r w:rsidRPr="009D0995">
        <w:t xml:space="preserve">   3. Grant of Patent License. </w:t>
      </w:r>
    </w:p>
    <w:p w14:paraId="3110C1FA" w14:textId="3E71EB05" w:rsidR="000778F4" w:rsidRPr="009D0995" w:rsidRDefault="000778F4" w:rsidP="004817D2">
      <w:pPr>
        <w:jc w:val="left"/>
        <w:rPr>
          <w:sz w:val="20"/>
          <w:szCs w:val="20"/>
        </w:rPr>
      </w:pPr>
      <w:r w:rsidRPr="009D0995">
        <w:rPr>
          <w:sz w:val="20"/>
          <w:szCs w:val="20"/>
        </w:rPr>
        <w:t>Subject to the terms and conditions of</w:t>
      </w:r>
    </w:p>
    <w:p w14:paraId="6AEE5EF9" w14:textId="77777777" w:rsidR="000778F4" w:rsidRPr="009D0995" w:rsidRDefault="000778F4" w:rsidP="004817D2">
      <w:pPr>
        <w:jc w:val="left"/>
        <w:rPr>
          <w:sz w:val="20"/>
          <w:szCs w:val="20"/>
        </w:rPr>
      </w:pPr>
      <w:r w:rsidRPr="009D0995">
        <w:rPr>
          <w:sz w:val="20"/>
          <w:szCs w:val="20"/>
        </w:rPr>
        <w:t xml:space="preserve">      this License, each Contributor hereby grants to You a perpetual,</w:t>
      </w:r>
    </w:p>
    <w:p w14:paraId="55BE576A" w14:textId="3D356BC5" w:rsidR="000778F4" w:rsidRPr="009D0995" w:rsidRDefault="000778F4" w:rsidP="004817D2">
      <w:pPr>
        <w:jc w:val="left"/>
        <w:rPr>
          <w:sz w:val="20"/>
          <w:szCs w:val="20"/>
        </w:rPr>
      </w:pPr>
      <w:r w:rsidRPr="009D0995">
        <w:rPr>
          <w:sz w:val="20"/>
          <w:szCs w:val="20"/>
        </w:rPr>
        <w:t xml:space="preserve">      worldwide, non-exclusive, </w:t>
      </w:r>
      <w:del w:id="30" w:author="W. HL" w:date="2023-06-20T16:57:00Z">
        <w:r w:rsidRPr="009D0995" w:rsidDel="008A3D77">
          <w:rPr>
            <w:sz w:val="20"/>
            <w:szCs w:val="20"/>
          </w:rPr>
          <w:delText xml:space="preserve">no-charge, </w:delText>
        </w:r>
      </w:del>
      <w:r w:rsidRPr="009D0995">
        <w:rPr>
          <w:sz w:val="20"/>
          <w:szCs w:val="20"/>
        </w:rPr>
        <w:t>royalty-free, irrevocable</w:t>
      </w:r>
    </w:p>
    <w:p w14:paraId="022C5926" w14:textId="77777777" w:rsidR="000778F4" w:rsidRPr="009D0995" w:rsidRDefault="000778F4" w:rsidP="004817D2">
      <w:pPr>
        <w:jc w:val="left"/>
        <w:rPr>
          <w:sz w:val="20"/>
          <w:szCs w:val="20"/>
        </w:rPr>
      </w:pPr>
      <w:r w:rsidRPr="009D0995">
        <w:rPr>
          <w:sz w:val="20"/>
          <w:szCs w:val="20"/>
        </w:rPr>
        <w:t xml:space="preserve">      (except as stated in this section) patent license to make, have made,</w:t>
      </w:r>
    </w:p>
    <w:p w14:paraId="7A64BFE6" w14:textId="77777777" w:rsidR="000778F4" w:rsidRPr="009D0995" w:rsidRDefault="000778F4" w:rsidP="004817D2">
      <w:pPr>
        <w:jc w:val="left"/>
        <w:rPr>
          <w:sz w:val="20"/>
          <w:szCs w:val="20"/>
        </w:rPr>
      </w:pPr>
      <w:r w:rsidRPr="009D0995">
        <w:rPr>
          <w:sz w:val="20"/>
          <w:szCs w:val="20"/>
        </w:rPr>
        <w:t xml:space="preserve">      use, offer to sell, sell, import, and otherwise transfer the Work,</w:t>
      </w:r>
    </w:p>
    <w:p w14:paraId="0622C423" w14:textId="77777777" w:rsidR="000778F4" w:rsidRPr="009D0995" w:rsidRDefault="000778F4" w:rsidP="004817D2">
      <w:pPr>
        <w:jc w:val="left"/>
        <w:rPr>
          <w:sz w:val="20"/>
          <w:szCs w:val="20"/>
        </w:rPr>
      </w:pPr>
      <w:r w:rsidRPr="009D0995">
        <w:rPr>
          <w:sz w:val="20"/>
          <w:szCs w:val="20"/>
        </w:rPr>
        <w:t xml:space="preserve">      where such license applies only to those patent claims licensable</w:t>
      </w:r>
    </w:p>
    <w:p w14:paraId="7ECB1434" w14:textId="77777777" w:rsidR="000778F4" w:rsidRPr="009D0995" w:rsidRDefault="000778F4" w:rsidP="004817D2">
      <w:pPr>
        <w:jc w:val="left"/>
        <w:rPr>
          <w:sz w:val="20"/>
          <w:szCs w:val="20"/>
        </w:rPr>
      </w:pPr>
      <w:r w:rsidRPr="009D0995">
        <w:rPr>
          <w:sz w:val="20"/>
          <w:szCs w:val="20"/>
        </w:rPr>
        <w:t xml:space="preserve">      by such Contributor that are necessarily infringed by their</w:t>
      </w:r>
    </w:p>
    <w:p w14:paraId="4FD31683" w14:textId="77777777" w:rsidR="000778F4" w:rsidRPr="009D0995" w:rsidRDefault="000778F4" w:rsidP="004817D2">
      <w:pPr>
        <w:jc w:val="left"/>
        <w:rPr>
          <w:sz w:val="20"/>
          <w:szCs w:val="20"/>
        </w:rPr>
      </w:pPr>
      <w:r w:rsidRPr="009D0995">
        <w:rPr>
          <w:sz w:val="20"/>
          <w:szCs w:val="20"/>
        </w:rPr>
        <w:t xml:space="preserve">      Contribution(s) alone or by combination of their Contribution(s)</w:t>
      </w:r>
    </w:p>
    <w:p w14:paraId="701370BC" w14:textId="77777777" w:rsidR="000778F4" w:rsidRPr="009D0995" w:rsidRDefault="000778F4" w:rsidP="004817D2">
      <w:pPr>
        <w:jc w:val="left"/>
        <w:rPr>
          <w:sz w:val="20"/>
          <w:szCs w:val="20"/>
        </w:rPr>
      </w:pPr>
      <w:r w:rsidRPr="009D0995">
        <w:rPr>
          <w:sz w:val="20"/>
          <w:szCs w:val="20"/>
        </w:rPr>
        <w:t xml:space="preserve">      with the Work to which such Contribution(s) was submitted. If You</w:t>
      </w:r>
    </w:p>
    <w:p w14:paraId="34D8D1A3" w14:textId="77777777" w:rsidR="000778F4" w:rsidRPr="009D0995" w:rsidRDefault="000778F4" w:rsidP="004817D2">
      <w:pPr>
        <w:jc w:val="left"/>
        <w:rPr>
          <w:sz w:val="20"/>
          <w:szCs w:val="20"/>
        </w:rPr>
      </w:pPr>
      <w:r w:rsidRPr="009D0995">
        <w:rPr>
          <w:sz w:val="20"/>
          <w:szCs w:val="20"/>
        </w:rPr>
        <w:t xml:space="preserve">      institute patent litigation against any entity (including a</w:t>
      </w:r>
    </w:p>
    <w:p w14:paraId="7CEF1F12" w14:textId="77777777" w:rsidR="000778F4" w:rsidRPr="009D0995" w:rsidRDefault="000778F4" w:rsidP="004817D2">
      <w:pPr>
        <w:jc w:val="left"/>
        <w:rPr>
          <w:sz w:val="20"/>
          <w:szCs w:val="20"/>
        </w:rPr>
      </w:pPr>
      <w:r w:rsidRPr="009D0995">
        <w:rPr>
          <w:sz w:val="20"/>
          <w:szCs w:val="20"/>
        </w:rPr>
        <w:t xml:space="preserve">      cross-claim or counterclaim in a lawsuit) alleging that the Work</w:t>
      </w:r>
    </w:p>
    <w:p w14:paraId="7C87F2F7" w14:textId="77777777" w:rsidR="000778F4" w:rsidRPr="009D0995" w:rsidRDefault="000778F4" w:rsidP="004817D2">
      <w:pPr>
        <w:jc w:val="left"/>
        <w:rPr>
          <w:sz w:val="20"/>
          <w:szCs w:val="20"/>
        </w:rPr>
      </w:pPr>
      <w:r w:rsidRPr="009D0995">
        <w:rPr>
          <w:sz w:val="20"/>
          <w:szCs w:val="20"/>
        </w:rPr>
        <w:t xml:space="preserve">      or a Contribution incorporated within the Work constitutes direct</w:t>
      </w:r>
    </w:p>
    <w:p w14:paraId="0680F0A2" w14:textId="77777777" w:rsidR="000778F4" w:rsidRPr="009D0995" w:rsidRDefault="000778F4" w:rsidP="004817D2">
      <w:pPr>
        <w:jc w:val="left"/>
        <w:rPr>
          <w:sz w:val="20"/>
          <w:szCs w:val="20"/>
        </w:rPr>
      </w:pPr>
      <w:r w:rsidRPr="009D0995">
        <w:rPr>
          <w:sz w:val="20"/>
          <w:szCs w:val="20"/>
        </w:rPr>
        <w:t xml:space="preserve">      or contributory patent infringement, then any patent licenses</w:t>
      </w:r>
    </w:p>
    <w:p w14:paraId="1B9C36EB" w14:textId="77777777" w:rsidR="000778F4" w:rsidRPr="009D0995" w:rsidRDefault="000778F4" w:rsidP="004817D2">
      <w:pPr>
        <w:jc w:val="left"/>
        <w:rPr>
          <w:sz w:val="20"/>
          <w:szCs w:val="20"/>
        </w:rPr>
      </w:pPr>
      <w:r w:rsidRPr="009D0995">
        <w:rPr>
          <w:sz w:val="20"/>
          <w:szCs w:val="20"/>
        </w:rPr>
        <w:t xml:space="preserve">      granted to You under this License for that Work shall terminate</w:t>
      </w:r>
    </w:p>
    <w:p w14:paraId="52F39476" w14:textId="77777777" w:rsidR="000778F4" w:rsidRPr="009D0995" w:rsidRDefault="000778F4" w:rsidP="004817D2">
      <w:pPr>
        <w:jc w:val="left"/>
        <w:rPr>
          <w:sz w:val="20"/>
          <w:szCs w:val="20"/>
        </w:rPr>
      </w:pPr>
      <w:r w:rsidRPr="009D0995">
        <w:rPr>
          <w:sz w:val="20"/>
          <w:szCs w:val="20"/>
        </w:rPr>
        <w:t xml:space="preserve">      as of the date such litigation is filed.</w:t>
      </w:r>
    </w:p>
    <w:p w14:paraId="65934A75" w14:textId="77777777" w:rsidR="000778F4" w:rsidRPr="009D0995" w:rsidRDefault="000778F4" w:rsidP="004817D2">
      <w:pPr>
        <w:jc w:val="left"/>
        <w:rPr>
          <w:sz w:val="20"/>
          <w:szCs w:val="20"/>
        </w:rPr>
      </w:pPr>
    </w:p>
    <w:p w14:paraId="6B2CB7F0" w14:textId="77777777" w:rsidR="00437E0B" w:rsidRDefault="000778F4" w:rsidP="00437E0B">
      <w:pPr>
        <w:pStyle w:val="2"/>
      </w:pPr>
      <w:r w:rsidRPr="009D0995">
        <w:t xml:space="preserve">   4. Redistribution. </w:t>
      </w:r>
    </w:p>
    <w:p w14:paraId="6EC1265F" w14:textId="77777777" w:rsidR="00437E0B" w:rsidRDefault="00437E0B" w:rsidP="004817D2">
      <w:pPr>
        <w:jc w:val="left"/>
        <w:rPr>
          <w:sz w:val="20"/>
          <w:szCs w:val="20"/>
        </w:rPr>
      </w:pPr>
    </w:p>
    <w:p w14:paraId="5E9C514E" w14:textId="2D995791" w:rsidR="000778F4" w:rsidRPr="009D0995" w:rsidRDefault="000778F4" w:rsidP="004817D2">
      <w:pPr>
        <w:jc w:val="left"/>
        <w:rPr>
          <w:sz w:val="20"/>
          <w:szCs w:val="20"/>
        </w:rPr>
      </w:pPr>
      <w:r w:rsidRPr="009D0995">
        <w:rPr>
          <w:sz w:val="20"/>
          <w:szCs w:val="20"/>
        </w:rPr>
        <w:t>You may reproduce and distribute copies of the</w:t>
      </w:r>
    </w:p>
    <w:p w14:paraId="2DE7FF45" w14:textId="77777777" w:rsidR="000778F4" w:rsidRPr="009D0995" w:rsidRDefault="000778F4" w:rsidP="004817D2">
      <w:pPr>
        <w:jc w:val="left"/>
        <w:rPr>
          <w:sz w:val="20"/>
          <w:szCs w:val="20"/>
        </w:rPr>
      </w:pPr>
      <w:r w:rsidRPr="009D0995">
        <w:rPr>
          <w:sz w:val="20"/>
          <w:szCs w:val="20"/>
        </w:rPr>
        <w:t xml:space="preserve">      Work or Derivative Works thereof in any medium, with or without</w:t>
      </w:r>
    </w:p>
    <w:p w14:paraId="3838BD0E" w14:textId="77777777" w:rsidR="000778F4" w:rsidRPr="009D0995" w:rsidRDefault="000778F4" w:rsidP="004817D2">
      <w:pPr>
        <w:jc w:val="left"/>
        <w:rPr>
          <w:sz w:val="20"/>
          <w:szCs w:val="20"/>
        </w:rPr>
      </w:pPr>
      <w:r w:rsidRPr="009D0995">
        <w:rPr>
          <w:sz w:val="20"/>
          <w:szCs w:val="20"/>
        </w:rPr>
        <w:t xml:space="preserve">      modifications, and in Source or Object form, provided that You</w:t>
      </w:r>
    </w:p>
    <w:p w14:paraId="73B98465" w14:textId="77777777" w:rsidR="000778F4" w:rsidRPr="009D0995" w:rsidRDefault="000778F4" w:rsidP="004817D2">
      <w:pPr>
        <w:jc w:val="left"/>
        <w:rPr>
          <w:sz w:val="20"/>
          <w:szCs w:val="20"/>
        </w:rPr>
      </w:pPr>
      <w:r w:rsidRPr="009D0995">
        <w:rPr>
          <w:sz w:val="20"/>
          <w:szCs w:val="20"/>
        </w:rPr>
        <w:t xml:space="preserve">      meet the following conditions:</w:t>
      </w:r>
    </w:p>
    <w:p w14:paraId="2F190D61" w14:textId="77777777" w:rsidR="000778F4" w:rsidRPr="009D0995" w:rsidRDefault="000778F4" w:rsidP="004817D2">
      <w:pPr>
        <w:jc w:val="left"/>
        <w:rPr>
          <w:sz w:val="20"/>
          <w:szCs w:val="20"/>
        </w:rPr>
      </w:pPr>
    </w:p>
    <w:p w14:paraId="6F231149" w14:textId="77777777" w:rsidR="000778F4" w:rsidRPr="009D0995" w:rsidRDefault="000778F4" w:rsidP="004817D2">
      <w:pPr>
        <w:jc w:val="left"/>
        <w:rPr>
          <w:sz w:val="20"/>
          <w:szCs w:val="20"/>
        </w:rPr>
      </w:pPr>
      <w:r w:rsidRPr="009D0995">
        <w:rPr>
          <w:sz w:val="20"/>
          <w:szCs w:val="20"/>
        </w:rPr>
        <w:t xml:space="preserve">      (a) You must give any other recipients of the Work or</w:t>
      </w:r>
    </w:p>
    <w:p w14:paraId="2F5B0F90" w14:textId="77777777" w:rsidR="000778F4" w:rsidRPr="009D0995" w:rsidRDefault="000778F4" w:rsidP="004817D2">
      <w:pPr>
        <w:jc w:val="left"/>
        <w:rPr>
          <w:sz w:val="20"/>
          <w:szCs w:val="20"/>
        </w:rPr>
      </w:pPr>
      <w:r w:rsidRPr="009D0995">
        <w:rPr>
          <w:sz w:val="20"/>
          <w:szCs w:val="20"/>
        </w:rPr>
        <w:t xml:space="preserve">          Derivative Works a copy of this License; and</w:t>
      </w:r>
    </w:p>
    <w:p w14:paraId="5370CC78" w14:textId="77777777" w:rsidR="000778F4" w:rsidRPr="009D0995" w:rsidRDefault="000778F4" w:rsidP="004817D2">
      <w:pPr>
        <w:jc w:val="left"/>
        <w:rPr>
          <w:sz w:val="20"/>
          <w:szCs w:val="20"/>
        </w:rPr>
      </w:pPr>
    </w:p>
    <w:p w14:paraId="29610A89" w14:textId="77777777" w:rsidR="000778F4" w:rsidRPr="009D0995" w:rsidRDefault="000778F4" w:rsidP="004817D2">
      <w:pPr>
        <w:jc w:val="left"/>
        <w:rPr>
          <w:sz w:val="20"/>
          <w:szCs w:val="20"/>
        </w:rPr>
      </w:pPr>
      <w:r w:rsidRPr="009D0995">
        <w:rPr>
          <w:sz w:val="20"/>
          <w:szCs w:val="20"/>
        </w:rPr>
        <w:t xml:space="preserve">      (b) You must cause any modified files to carry prominent notices</w:t>
      </w:r>
    </w:p>
    <w:p w14:paraId="0ADDF5AD" w14:textId="77777777" w:rsidR="000778F4" w:rsidRPr="009D0995" w:rsidRDefault="000778F4" w:rsidP="004817D2">
      <w:pPr>
        <w:jc w:val="left"/>
        <w:rPr>
          <w:sz w:val="20"/>
          <w:szCs w:val="20"/>
        </w:rPr>
      </w:pPr>
      <w:r w:rsidRPr="009D0995">
        <w:rPr>
          <w:sz w:val="20"/>
          <w:szCs w:val="20"/>
        </w:rPr>
        <w:t xml:space="preserve">          stating that You changed the files; and</w:t>
      </w:r>
    </w:p>
    <w:p w14:paraId="0026A167" w14:textId="77777777" w:rsidR="000778F4" w:rsidRPr="009D0995" w:rsidRDefault="000778F4" w:rsidP="004817D2">
      <w:pPr>
        <w:jc w:val="left"/>
        <w:rPr>
          <w:sz w:val="20"/>
          <w:szCs w:val="20"/>
        </w:rPr>
      </w:pPr>
    </w:p>
    <w:p w14:paraId="650A9EB1" w14:textId="77777777" w:rsidR="000778F4" w:rsidRPr="009D0995" w:rsidRDefault="000778F4" w:rsidP="004817D2">
      <w:pPr>
        <w:jc w:val="left"/>
        <w:rPr>
          <w:sz w:val="20"/>
          <w:szCs w:val="20"/>
        </w:rPr>
      </w:pPr>
      <w:r w:rsidRPr="009D0995">
        <w:rPr>
          <w:sz w:val="20"/>
          <w:szCs w:val="20"/>
        </w:rPr>
        <w:t xml:space="preserve">      (c) You must retain, in the Source form of any Derivative Works</w:t>
      </w:r>
    </w:p>
    <w:p w14:paraId="6376E7EF" w14:textId="77777777" w:rsidR="000778F4" w:rsidRPr="009D0995" w:rsidRDefault="000778F4" w:rsidP="004817D2">
      <w:pPr>
        <w:jc w:val="left"/>
        <w:rPr>
          <w:sz w:val="20"/>
          <w:szCs w:val="20"/>
        </w:rPr>
      </w:pPr>
      <w:r w:rsidRPr="009D0995">
        <w:rPr>
          <w:sz w:val="20"/>
          <w:szCs w:val="20"/>
        </w:rPr>
        <w:lastRenderedPageBreak/>
        <w:t xml:space="preserve">          that You distribute, all copyright, patent, trademark, and</w:t>
      </w:r>
    </w:p>
    <w:p w14:paraId="63AC98CF" w14:textId="77777777" w:rsidR="000778F4" w:rsidRPr="009D0995" w:rsidRDefault="000778F4" w:rsidP="004817D2">
      <w:pPr>
        <w:jc w:val="left"/>
        <w:rPr>
          <w:sz w:val="20"/>
          <w:szCs w:val="20"/>
        </w:rPr>
      </w:pPr>
      <w:r w:rsidRPr="009D0995">
        <w:rPr>
          <w:sz w:val="20"/>
          <w:szCs w:val="20"/>
        </w:rPr>
        <w:t xml:space="preserve">          attribution notices from the Source form of the Work,</w:t>
      </w:r>
    </w:p>
    <w:p w14:paraId="6F6F26FF" w14:textId="77777777" w:rsidR="000778F4" w:rsidRPr="009D0995" w:rsidRDefault="000778F4" w:rsidP="004817D2">
      <w:pPr>
        <w:jc w:val="left"/>
        <w:rPr>
          <w:sz w:val="20"/>
          <w:szCs w:val="20"/>
        </w:rPr>
      </w:pPr>
      <w:r w:rsidRPr="009D0995">
        <w:rPr>
          <w:sz w:val="20"/>
          <w:szCs w:val="20"/>
        </w:rPr>
        <w:t xml:space="preserve">          excluding those notices that do not pertain to any part of</w:t>
      </w:r>
    </w:p>
    <w:p w14:paraId="1637F0C3" w14:textId="77777777" w:rsidR="000778F4" w:rsidRDefault="000778F4" w:rsidP="004817D2">
      <w:pPr>
        <w:jc w:val="left"/>
        <w:rPr>
          <w:ins w:id="31" w:author="W. HL" w:date="2023-06-20T16:57:00Z"/>
          <w:sz w:val="20"/>
          <w:szCs w:val="20"/>
        </w:rPr>
      </w:pPr>
      <w:r w:rsidRPr="009D0995">
        <w:rPr>
          <w:sz w:val="20"/>
          <w:szCs w:val="20"/>
        </w:rPr>
        <w:t xml:space="preserve">          the Derivative Works; and</w:t>
      </w:r>
    </w:p>
    <w:p w14:paraId="754144A4" w14:textId="36274E1C" w:rsidR="00C01EDC" w:rsidRPr="009D0995" w:rsidRDefault="00C01EDC" w:rsidP="004817D2">
      <w:pPr>
        <w:jc w:val="left"/>
        <w:rPr>
          <w:sz w:val="20"/>
          <w:szCs w:val="20"/>
        </w:rPr>
      </w:pPr>
    </w:p>
    <w:p w14:paraId="10E6A436" w14:textId="77777777" w:rsidR="00340DF6" w:rsidRDefault="00C01EDC" w:rsidP="00C01EDC">
      <w:pPr>
        <w:jc w:val="left"/>
        <w:rPr>
          <w:ins w:id="32" w:author="W. HL" w:date="2023-06-20T17:41:00Z"/>
          <w:sz w:val="20"/>
          <w:szCs w:val="20"/>
        </w:rPr>
      </w:pPr>
      <w:ins w:id="33" w:author="W. HL" w:date="2023-06-20T16:57:00Z">
        <w:r w:rsidRPr="009D0995">
          <w:rPr>
            <w:sz w:val="20"/>
            <w:szCs w:val="20"/>
          </w:rPr>
          <w:t xml:space="preserve">     </w:t>
        </w:r>
      </w:ins>
      <w:ins w:id="34" w:author="W. HL" w:date="2023-06-20T17:40:00Z">
        <w:r w:rsidR="008B4207" w:rsidRPr="008B4207">
          <w:rPr>
            <w:sz w:val="20"/>
            <w:szCs w:val="20"/>
          </w:rPr>
          <w:t xml:space="preserve"> (d) You must not modify the management behaviors of order(s) , </w:t>
        </w:r>
      </w:ins>
    </w:p>
    <w:p w14:paraId="65508F66" w14:textId="77777777" w:rsidR="00276199" w:rsidRDefault="00340DF6" w:rsidP="00C01EDC">
      <w:pPr>
        <w:jc w:val="left"/>
        <w:rPr>
          <w:ins w:id="35" w:author="W. HL" w:date="2023-06-20T17:41:00Z"/>
          <w:sz w:val="20"/>
          <w:szCs w:val="20"/>
        </w:rPr>
      </w:pPr>
      <w:ins w:id="36" w:author="W. HL" w:date="2023-06-20T17:41:00Z">
        <w:r w:rsidRPr="009D0995">
          <w:rPr>
            <w:sz w:val="20"/>
            <w:szCs w:val="20"/>
          </w:rPr>
          <w:t xml:space="preserve">          </w:t>
        </w:r>
      </w:ins>
      <w:ins w:id="37" w:author="W. HL" w:date="2023-06-20T17:40:00Z">
        <w:r w:rsidR="008B4207" w:rsidRPr="008B4207">
          <w:rPr>
            <w:sz w:val="20"/>
            <w:szCs w:val="20"/>
          </w:rPr>
          <w:t>license(s), subscription(s) and quota that including but not</w:t>
        </w:r>
      </w:ins>
    </w:p>
    <w:p w14:paraId="5336F3F8" w14:textId="1853C94B" w:rsidR="00907E34" w:rsidRDefault="00276199" w:rsidP="00C01EDC">
      <w:pPr>
        <w:jc w:val="left"/>
        <w:rPr>
          <w:ins w:id="38" w:author="W. HL" w:date="2023-06-20T17:41:00Z"/>
          <w:sz w:val="20"/>
          <w:szCs w:val="20"/>
        </w:rPr>
      </w:pPr>
      <w:ins w:id="39" w:author="W. HL" w:date="2023-06-20T17:41:00Z">
        <w:r w:rsidRPr="009D0995">
          <w:rPr>
            <w:sz w:val="20"/>
            <w:szCs w:val="20"/>
          </w:rPr>
          <w:t xml:space="preserve">          </w:t>
        </w:r>
      </w:ins>
      <w:ins w:id="40" w:author="W. HL" w:date="2023-06-20T17:40:00Z">
        <w:r w:rsidR="008B4207" w:rsidRPr="008B4207">
          <w:rPr>
            <w:sz w:val="20"/>
            <w:szCs w:val="20"/>
          </w:rPr>
          <w:t>limit to placing or purchasing order(s), checking the capacity</w:t>
        </w:r>
      </w:ins>
      <w:ins w:id="41" w:author="W. HL" w:date="2023-06-20T17:41:00Z">
        <w:r w:rsidR="007B1829">
          <w:rPr>
            <w:sz w:val="20"/>
            <w:szCs w:val="20"/>
          </w:rPr>
          <w:t xml:space="preserve"> </w:t>
        </w:r>
      </w:ins>
    </w:p>
    <w:p w14:paraId="4CFA6609" w14:textId="5EAA71DB" w:rsidR="00BC5684" w:rsidRDefault="00907E34" w:rsidP="00C01EDC">
      <w:pPr>
        <w:jc w:val="left"/>
        <w:rPr>
          <w:ins w:id="42" w:author="W. HL" w:date="2023-06-20T17:41:00Z"/>
          <w:sz w:val="20"/>
          <w:szCs w:val="20"/>
        </w:rPr>
      </w:pPr>
      <w:ins w:id="43" w:author="W. HL" w:date="2023-06-20T17:41:00Z">
        <w:r w:rsidRPr="009D0995">
          <w:rPr>
            <w:sz w:val="20"/>
            <w:szCs w:val="20"/>
          </w:rPr>
          <w:t xml:space="preserve">          </w:t>
        </w:r>
      </w:ins>
      <w:ins w:id="44" w:author="W. HL" w:date="2023-06-20T17:40:00Z">
        <w:r w:rsidR="008B4207" w:rsidRPr="008B4207">
          <w:rPr>
            <w:sz w:val="20"/>
            <w:szCs w:val="20"/>
          </w:rPr>
          <w:t xml:space="preserve">of quota, connecting to </w:t>
        </w:r>
      </w:ins>
      <w:ins w:id="45" w:author="W. HL" w:date="2023-06-20T17:50:00Z">
        <w:r w:rsidR="004F52AF">
          <w:rPr>
            <w:sz w:val="20"/>
            <w:szCs w:val="20"/>
          </w:rPr>
          <w:t>L</w:t>
        </w:r>
      </w:ins>
      <w:ins w:id="46" w:author="W. HL" w:date="2023-06-20T17:40:00Z">
        <w:r w:rsidR="008B4207" w:rsidRPr="008B4207">
          <w:rPr>
            <w:sz w:val="20"/>
            <w:szCs w:val="20"/>
          </w:rPr>
          <w:t xml:space="preserve">icense </w:t>
        </w:r>
      </w:ins>
      <w:ins w:id="47" w:author="W. HL" w:date="2023-06-20T17:50:00Z">
        <w:r w:rsidR="004F52AF">
          <w:rPr>
            <w:sz w:val="20"/>
            <w:szCs w:val="20"/>
          </w:rPr>
          <w:t>S</w:t>
        </w:r>
      </w:ins>
      <w:ins w:id="48" w:author="W. HL" w:date="2023-06-20T17:40:00Z">
        <w:r w:rsidR="008B4207" w:rsidRPr="008B4207">
          <w:rPr>
            <w:sz w:val="20"/>
            <w:szCs w:val="20"/>
          </w:rPr>
          <w:t xml:space="preserve">erver for validation. </w:t>
        </w:r>
      </w:ins>
    </w:p>
    <w:p w14:paraId="7B6BDEFC" w14:textId="77777777" w:rsidR="000734F0" w:rsidRDefault="00BC5684" w:rsidP="00C01EDC">
      <w:pPr>
        <w:jc w:val="left"/>
        <w:rPr>
          <w:ins w:id="49" w:author="W. HL" w:date="2023-06-20T17:41:00Z"/>
          <w:sz w:val="20"/>
          <w:szCs w:val="20"/>
        </w:rPr>
      </w:pPr>
      <w:ins w:id="50" w:author="W. HL" w:date="2023-06-20T17:41:00Z">
        <w:r w:rsidRPr="009D0995">
          <w:rPr>
            <w:sz w:val="20"/>
            <w:szCs w:val="20"/>
          </w:rPr>
          <w:t xml:space="preserve">          </w:t>
        </w:r>
      </w:ins>
      <w:ins w:id="51" w:author="W. HL" w:date="2023-06-20T17:40:00Z">
        <w:r w:rsidR="008B4207" w:rsidRPr="008B4207">
          <w:rPr>
            <w:sz w:val="20"/>
            <w:szCs w:val="20"/>
          </w:rPr>
          <w:t xml:space="preserve">Any change on Source, Object, Work and Derivative Works </w:t>
        </w:r>
      </w:ins>
    </w:p>
    <w:p w14:paraId="0E7FCBA1" w14:textId="77777777" w:rsidR="003F0A65" w:rsidRDefault="000734F0" w:rsidP="00C01EDC">
      <w:pPr>
        <w:jc w:val="left"/>
        <w:rPr>
          <w:ins w:id="52" w:author="W. HL" w:date="2023-06-20T17:41:00Z"/>
          <w:sz w:val="20"/>
          <w:szCs w:val="20"/>
        </w:rPr>
      </w:pPr>
      <w:ins w:id="53" w:author="W. HL" w:date="2023-06-20T17:41:00Z">
        <w:r w:rsidRPr="009D0995">
          <w:rPr>
            <w:sz w:val="20"/>
            <w:szCs w:val="20"/>
          </w:rPr>
          <w:t xml:space="preserve">          </w:t>
        </w:r>
      </w:ins>
      <w:ins w:id="54" w:author="W. HL" w:date="2023-06-20T17:40:00Z">
        <w:r w:rsidR="008B4207" w:rsidRPr="008B4207">
          <w:rPr>
            <w:sz w:val="20"/>
            <w:szCs w:val="20"/>
          </w:rPr>
          <w:t xml:space="preserve">that blocks the workflows of placing order, purchasing, quota </w:t>
        </w:r>
      </w:ins>
    </w:p>
    <w:p w14:paraId="6ED8D0FE" w14:textId="468FF6C9" w:rsidR="00C01EDC" w:rsidRDefault="003F0A65" w:rsidP="00C01EDC">
      <w:pPr>
        <w:jc w:val="left"/>
        <w:rPr>
          <w:ins w:id="55" w:author="W. HL" w:date="2023-06-20T16:57:00Z"/>
          <w:sz w:val="20"/>
          <w:szCs w:val="20"/>
        </w:rPr>
      </w:pPr>
      <w:ins w:id="56" w:author="W. HL" w:date="2023-06-20T17:41:00Z">
        <w:r w:rsidRPr="009D0995">
          <w:rPr>
            <w:sz w:val="20"/>
            <w:szCs w:val="20"/>
          </w:rPr>
          <w:t xml:space="preserve">          </w:t>
        </w:r>
      </w:ins>
      <w:ins w:id="57" w:author="W. HL" w:date="2023-06-20T17:40:00Z">
        <w:r w:rsidR="008B4207" w:rsidRPr="008B4207">
          <w:rPr>
            <w:sz w:val="20"/>
            <w:szCs w:val="20"/>
          </w:rPr>
          <w:t>checking and billing policy is a violation of this condition; and</w:t>
        </w:r>
      </w:ins>
    </w:p>
    <w:p w14:paraId="7B1C2082" w14:textId="77777777" w:rsidR="000778F4" w:rsidRPr="009D0995" w:rsidRDefault="000778F4" w:rsidP="004817D2">
      <w:pPr>
        <w:jc w:val="left"/>
        <w:rPr>
          <w:sz w:val="20"/>
          <w:szCs w:val="20"/>
        </w:rPr>
      </w:pPr>
    </w:p>
    <w:p w14:paraId="011819DC" w14:textId="77960BB7" w:rsidR="000778F4" w:rsidRPr="009D0995" w:rsidRDefault="000778F4" w:rsidP="004817D2">
      <w:pPr>
        <w:jc w:val="left"/>
        <w:rPr>
          <w:sz w:val="20"/>
          <w:szCs w:val="20"/>
        </w:rPr>
      </w:pPr>
      <w:r w:rsidRPr="009D0995">
        <w:rPr>
          <w:sz w:val="20"/>
          <w:szCs w:val="20"/>
        </w:rPr>
        <w:t xml:space="preserve">      (</w:t>
      </w:r>
      <w:ins w:id="58" w:author="W. HL" w:date="2023-06-20T16:57:00Z">
        <w:r w:rsidR="008766BD">
          <w:rPr>
            <w:sz w:val="20"/>
            <w:szCs w:val="20"/>
          </w:rPr>
          <w:t>e</w:t>
        </w:r>
      </w:ins>
      <w:del w:id="59" w:author="W. HL" w:date="2023-06-20T16:57:00Z">
        <w:r w:rsidRPr="009D0995" w:rsidDel="008766BD">
          <w:rPr>
            <w:sz w:val="20"/>
            <w:szCs w:val="20"/>
          </w:rPr>
          <w:delText>d</w:delText>
        </w:r>
      </w:del>
      <w:r w:rsidRPr="009D0995">
        <w:rPr>
          <w:sz w:val="20"/>
          <w:szCs w:val="20"/>
        </w:rPr>
        <w:t>) If the Work includes a "NOTICE" text file as part of its</w:t>
      </w:r>
    </w:p>
    <w:p w14:paraId="14A4BF80" w14:textId="77777777" w:rsidR="000778F4" w:rsidRPr="009D0995" w:rsidRDefault="000778F4" w:rsidP="004817D2">
      <w:pPr>
        <w:jc w:val="left"/>
        <w:rPr>
          <w:sz w:val="20"/>
          <w:szCs w:val="20"/>
        </w:rPr>
      </w:pPr>
      <w:r w:rsidRPr="009D0995">
        <w:rPr>
          <w:sz w:val="20"/>
          <w:szCs w:val="20"/>
        </w:rPr>
        <w:t xml:space="preserve">          distribution, then any Derivative Works that You distribute must</w:t>
      </w:r>
    </w:p>
    <w:p w14:paraId="0F535C48" w14:textId="77777777" w:rsidR="000778F4" w:rsidRPr="009D0995" w:rsidRDefault="000778F4" w:rsidP="004817D2">
      <w:pPr>
        <w:jc w:val="left"/>
        <w:rPr>
          <w:sz w:val="20"/>
          <w:szCs w:val="20"/>
        </w:rPr>
      </w:pPr>
      <w:r w:rsidRPr="009D0995">
        <w:rPr>
          <w:sz w:val="20"/>
          <w:szCs w:val="20"/>
        </w:rPr>
        <w:t xml:space="preserve">          include a readable copy of the attribution notices contained</w:t>
      </w:r>
    </w:p>
    <w:p w14:paraId="0C07FFC7" w14:textId="77777777" w:rsidR="000778F4" w:rsidRPr="009D0995" w:rsidRDefault="000778F4" w:rsidP="004817D2">
      <w:pPr>
        <w:jc w:val="left"/>
        <w:rPr>
          <w:sz w:val="20"/>
          <w:szCs w:val="20"/>
        </w:rPr>
      </w:pPr>
      <w:r w:rsidRPr="009D0995">
        <w:rPr>
          <w:sz w:val="20"/>
          <w:szCs w:val="20"/>
        </w:rPr>
        <w:t xml:space="preserve">          within such NOTICE file, excluding those notices that do not</w:t>
      </w:r>
    </w:p>
    <w:p w14:paraId="29EC274F" w14:textId="77777777" w:rsidR="000778F4" w:rsidRPr="009D0995" w:rsidRDefault="000778F4" w:rsidP="004817D2">
      <w:pPr>
        <w:jc w:val="left"/>
        <w:rPr>
          <w:sz w:val="20"/>
          <w:szCs w:val="20"/>
        </w:rPr>
      </w:pPr>
      <w:r w:rsidRPr="009D0995">
        <w:rPr>
          <w:sz w:val="20"/>
          <w:szCs w:val="20"/>
        </w:rPr>
        <w:t xml:space="preserve">          pertain to any part of the Derivative Works, in at least one</w:t>
      </w:r>
    </w:p>
    <w:p w14:paraId="63ACD1C2" w14:textId="77777777" w:rsidR="000778F4" w:rsidRPr="009D0995" w:rsidRDefault="000778F4" w:rsidP="004817D2">
      <w:pPr>
        <w:jc w:val="left"/>
        <w:rPr>
          <w:sz w:val="20"/>
          <w:szCs w:val="20"/>
        </w:rPr>
      </w:pPr>
      <w:r w:rsidRPr="009D0995">
        <w:rPr>
          <w:sz w:val="20"/>
          <w:szCs w:val="20"/>
        </w:rPr>
        <w:t xml:space="preserve">          of the following places: within a NOTICE text file distributed</w:t>
      </w:r>
    </w:p>
    <w:p w14:paraId="77F7EFAE" w14:textId="77777777" w:rsidR="000778F4" w:rsidRPr="009D0995" w:rsidRDefault="000778F4" w:rsidP="004817D2">
      <w:pPr>
        <w:jc w:val="left"/>
        <w:rPr>
          <w:sz w:val="20"/>
          <w:szCs w:val="20"/>
        </w:rPr>
      </w:pPr>
      <w:r w:rsidRPr="009D0995">
        <w:rPr>
          <w:sz w:val="20"/>
          <w:szCs w:val="20"/>
        </w:rPr>
        <w:t xml:space="preserve">          as part of the Derivative Works; within the Source form or</w:t>
      </w:r>
    </w:p>
    <w:p w14:paraId="7DB2D374" w14:textId="77777777" w:rsidR="000778F4" w:rsidRPr="009D0995" w:rsidRDefault="000778F4" w:rsidP="004817D2">
      <w:pPr>
        <w:jc w:val="left"/>
        <w:rPr>
          <w:sz w:val="20"/>
          <w:szCs w:val="20"/>
        </w:rPr>
      </w:pPr>
      <w:r w:rsidRPr="009D0995">
        <w:rPr>
          <w:sz w:val="20"/>
          <w:szCs w:val="20"/>
        </w:rPr>
        <w:t xml:space="preserve">          documentation, if provided along with the Derivative Works; or,</w:t>
      </w:r>
    </w:p>
    <w:p w14:paraId="5067030C" w14:textId="77777777" w:rsidR="000778F4" w:rsidRPr="009D0995" w:rsidRDefault="000778F4" w:rsidP="004817D2">
      <w:pPr>
        <w:jc w:val="left"/>
        <w:rPr>
          <w:sz w:val="20"/>
          <w:szCs w:val="20"/>
        </w:rPr>
      </w:pPr>
      <w:r w:rsidRPr="009D0995">
        <w:rPr>
          <w:sz w:val="20"/>
          <w:szCs w:val="20"/>
        </w:rPr>
        <w:t xml:space="preserve">          within a display generated by the Derivative Works, if and</w:t>
      </w:r>
    </w:p>
    <w:p w14:paraId="1AECD195" w14:textId="77777777" w:rsidR="000778F4" w:rsidRPr="009D0995" w:rsidRDefault="000778F4" w:rsidP="004817D2">
      <w:pPr>
        <w:jc w:val="left"/>
        <w:rPr>
          <w:sz w:val="20"/>
          <w:szCs w:val="20"/>
        </w:rPr>
      </w:pPr>
      <w:r w:rsidRPr="009D0995">
        <w:rPr>
          <w:sz w:val="20"/>
          <w:szCs w:val="20"/>
        </w:rPr>
        <w:t xml:space="preserve">          wherever such third-party notices normally appear. The contents</w:t>
      </w:r>
    </w:p>
    <w:p w14:paraId="0A30FC07" w14:textId="77777777" w:rsidR="000778F4" w:rsidRPr="009D0995" w:rsidRDefault="000778F4" w:rsidP="004817D2">
      <w:pPr>
        <w:jc w:val="left"/>
        <w:rPr>
          <w:sz w:val="20"/>
          <w:szCs w:val="20"/>
        </w:rPr>
      </w:pPr>
      <w:r w:rsidRPr="009D0995">
        <w:rPr>
          <w:sz w:val="20"/>
          <w:szCs w:val="20"/>
        </w:rPr>
        <w:t xml:space="preserve">          of the NOTICE file are for informational purposes only and</w:t>
      </w:r>
    </w:p>
    <w:p w14:paraId="1441432E" w14:textId="77777777" w:rsidR="000778F4" w:rsidRPr="009D0995" w:rsidRDefault="000778F4" w:rsidP="004817D2">
      <w:pPr>
        <w:jc w:val="left"/>
        <w:rPr>
          <w:sz w:val="20"/>
          <w:szCs w:val="20"/>
        </w:rPr>
      </w:pPr>
      <w:r w:rsidRPr="009D0995">
        <w:rPr>
          <w:sz w:val="20"/>
          <w:szCs w:val="20"/>
        </w:rPr>
        <w:t xml:space="preserve">          do not modify the License. You may add Your own attribution</w:t>
      </w:r>
    </w:p>
    <w:p w14:paraId="26BAFCC0" w14:textId="77777777" w:rsidR="000778F4" w:rsidRPr="009D0995" w:rsidRDefault="000778F4" w:rsidP="004817D2">
      <w:pPr>
        <w:jc w:val="left"/>
        <w:rPr>
          <w:sz w:val="20"/>
          <w:szCs w:val="20"/>
        </w:rPr>
      </w:pPr>
      <w:r w:rsidRPr="009D0995">
        <w:rPr>
          <w:sz w:val="20"/>
          <w:szCs w:val="20"/>
        </w:rPr>
        <w:t xml:space="preserve">          notices within Derivative Works that You distribute, alongside</w:t>
      </w:r>
    </w:p>
    <w:p w14:paraId="6E7F1EB3" w14:textId="77777777" w:rsidR="000778F4" w:rsidRPr="009D0995" w:rsidRDefault="000778F4" w:rsidP="004817D2">
      <w:pPr>
        <w:jc w:val="left"/>
        <w:rPr>
          <w:sz w:val="20"/>
          <w:szCs w:val="20"/>
        </w:rPr>
      </w:pPr>
      <w:r w:rsidRPr="009D0995">
        <w:rPr>
          <w:sz w:val="20"/>
          <w:szCs w:val="20"/>
        </w:rPr>
        <w:t xml:space="preserve">          or as an addendum to the NOTICE text from the Work, provided</w:t>
      </w:r>
    </w:p>
    <w:p w14:paraId="1DC9A7C6" w14:textId="77777777" w:rsidR="000778F4" w:rsidRPr="009D0995" w:rsidRDefault="000778F4" w:rsidP="004817D2">
      <w:pPr>
        <w:jc w:val="left"/>
        <w:rPr>
          <w:sz w:val="20"/>
          <w:szCs w:val="20"/>
        </w:rPr>
      </w:pPr>
      <w:r w:rsidRPr="009D0995">
        <w:rPr>
          <w:sz w:val="20"/>
          <w:szCs w:val="20"/>
        </w:rPr>
        <w:t xml:space="preserve">          that such additional attribution notices cannot be construed</w:t>
      </w:r>
    </w:p>
    <w:p w14:paraId="5C361C63" w14:textId="77777777" w:rsidR="000778F4" w:rsidRPr="009D0995" w:rsidRDefault="000778F4" w:rsidP="004817D2">
      <w:pPr>
        <w:jc w:val="left"/>
        <w:rPr>
          <w:sz w:val="20"/>
          <w:szCs w:val="20"/>
        </w:rPr>
      </w:pPr>
      <w:r w:rsidRPr="009D0995">
        <w:rPr>
          <w:sz w:val="20"/>
          <w:szCs w:val="20"/>
        </w:rPr>
        <w:t xml:space="preserve">          as modifying the License.</w:t>
      </w:r>
    </w:p>
    <w:p w14:paraId="22EBEA6B" w14:textId="77777777" w:rsidR="000778F4" w:rsidRPr="009D0995" w:rsidRDefault="000778F4" w:rsidP="004817D2">
      <w:pPr>
        <w:jc w:val="left"/>
        <w:rPr>
          <w:sz w:val="20"/>
          <w:szCs w:val="20"/>
        </w:rPr>
      </w:pPr>
    </w:p>
    <w:p w14:paraId="4F8CC64A" w14:textId="77777777" w:rsidR="000778F4" w:rsidRPr="009D0995" w:rsidRDefault="000778F4" w:rsidP="004817D2">
      <w:pPr>
        <w:jc w:val="left"/>
        <w:rPr>
          <w:sz w:val="20"/>
          <w:szCs w:val="20"/>
        </w:rPr>
      </w:pPr>
      <w:r w:rsidRPr="009D0995">
        <w:rPr>
          <w:sz w:val="20"/>
          <w:szCs w:val="20"/>
        </w:rPr>
        <w:t xml:space="preserve">      You may add Your own copyright statement to Your modifications and</w:t>
      </w:r>
    </w:p>
    <w:p w14:paraId="669FE04B" w14:textId="77777777" w:rsidR="000778F4" w:rsidRPr="009D0995" w:rsidRDefault="000778F4" w:rsidP="004817D2">
      <w:pPr>
        <w:jc w:val="left"/>
        <w:rPr>
          <w:sz w:val="20"/>
          <w:szCs w:val="20"/>
        </w:rPr>
      </w:pPr>
      <w:r w:rsidRPr="009D0995">
        <w:rPr>
          <w:sz w:val="20"/>
          <w:szCs w:val="20"/>
        </w:rPr>
        <w:t xml:space="preserve">      may provide additional or different license terms and conditions</w:t>
      </w:r>
    </w:p>
    <w:p w14:paraId="1E6C8E2A" w14:textId="77777777" w:rsidR="000778F4" w:rsidRPr="009D0995" w:rsidRDefault="000778F4" w:rsidP="004817D2">
      <w:pPr>
        <w:jc w:val="left"/>
        <w:rPr>
          <w:sz w:val="20"/>
          <w:szCs w:val="20"/>
        </w:rPr>
      </w:pPr>
      <w:r w:rsidRPr="009D0995">
        <w:rPr>
          <w:sz w:val="20"/>
          <w:szCs w:val="20"/>
        </w:rPr>
        <w:t xml:space="preserve">      for use, reproduction, or distribution of Your modifications, or</w:t>
      </w:r>
    </w:p>
    <w:p w14:paraId="4596B0D5" w14:textId="77777777" w:rsidR="000778F4" w:rsidRPr="009D0995" w:rsidRDefault="000778F4" w:rsidP="004817D2">
      <w:pPr>
        <w:jc w:val="left"/>
        <w:rPr>
          <w:sz w:val="20"/>
          <w:szCs w:val="20"/>
        </w:rPr>
      </w:pPr>
      <w:r w:rsidRPr="009D0995">
        <w:rPr>
          <w:sz w:val="20"/>
          <w:szCs w:val="20"/>
        </w:rPr>
        <w:t xml:space="preserve">      for any such Derivative Works as a whole, provided Your use,</w:t>
      </w:r>
    </w:p>
    <w:p w14:paraId="410AB179" w14:textId="77777777" w:rsidR="000778F4" w:rsidRPr="009D0995" w:rsidRDefault="000778F4" w:rsidP="004817D2">
      <w:pPr>
        <w:jc w:val="left"/>
        <w:rPr>
          <w:sz w:val="20"/>
          <w:szCs w:val="20"/>
        </w:rPr>
      </w:pPr>
      <w:r w:rsidRPr="009D0995">
        <w:rPr>
          <w:sz w:val="20"/>
          <w:szCs w:val="20"/>
        </w:rPr>
        <w:t xml:space="preserve">      reproduction, and distribution of the Work otherwise complies with</w:t>
      </w:r>
    </w:p>
    <w:p w14:paraId="52473D7B" w14:textId="77777777" w:rsidR="000778F4" w:rsidRPr="009D0995" w:rsidRDefault="000778F4" w:rsidP="004817D2">
      <w:pPr>
        <w:jc w:val="left"/>
        <w:rPr>
          <w:sz w:val="20"/>
          <w:szCs w:val="20"/>
        </w:rPr>
      </w:pPr>
      <w:r w:rsidRPr="009D0995">
        <w:rPr>
          <w:sz w:val="20"/>
          <w:szCs w:val="20"/>
        </w:rPr>
        <w:t xml:space="preserve">      the conditions stated in this License.</w:t>
      </w:r>
    </w:p>
    <w:p w14:paraId="120E7F50" w14:textId="77777777" w:rsidR="000778F4" w:rsidRPr="009D0995" w:rsidRDefault="000778F4" w:rsidP="004817D2">
      <w:pPr>
        <w:jc w:val="left"/>
        <w:rPr>
          <w:sz w:val="20"/>
          <w:szCs w:val="20"/>
        </w:rPr>
      </w:pPr>
    </w:p>
    <w:p w14:paraId="27C418B9" w14:textId="77777777" w:rsidR="007E6D20" w:rsidRDefault="000778F4" w:rsidP="007E6D20">
      <w:pPr>
        <w:pStyle w:val="2"/>
      </w:pPr>
      <w:r w:rsidRPr="009D0995">
        <w:t xml:space="preserve">   5. Submission of Contributions. </w:t>
      </w:r>
    </w:p>
    <w:p w14:paraId="5136DB8E" w14:textId="4437B268" w:rsidR="000778F4" w:rsidRPr="009D0995" w:rsidRDefault="000778F4" w:rsidP="004817D2">
      <w:pPr>
        <w:jc w:val="left"/>
        <w:rPr>
          <w:sz w:val="20"/>
          <w:szCs w:val="20"/>
        </w:rPr>
      </w:pPr>
      <w:r w:rsidRPr="009D0995">
        <w:rPr>
          <w:sz w:val="20"/>
          <w:szCs w:val="20"/>
        </w:rPr>
        <w:t>Unless You explicitly state otherwise,</w:t>
      </w:r>
    </w:p>
    <w:p w14:paraId="4091B8F8" w14:textId="77777777" w:rsidR="000778F4" w:rsidRPr="009D0995" w:rsidRDefault="000778F4" w:rsidP="004817D2">
      <w:pPr>
        <w:jc w:val="left"/>
        <w:rPr>
          <w:sz w:val="20"/>
          <w:szCs w:val="20"/>
        </w:rPr>
      </w:pPr>
      <w:r w:rsidRPr="009D0995">
        <w:rPr>
          <w:sz w:val="20"/>
          <w:szCs w:val="20"/>
        </w:rPr>
        <w:lastRenderedPageBreak/>
        <w:t xml:space="preserve">      any Contribution intentionally submitted for inclusion in the Work</w:t>
      </w:r>
    </w:p>
    <w:p w14:paraId="3171C887" w14:textId="77777777" w:rsidR="000778F4" w:rsidRPr="009D0995" w:rsidRDefault="000778F4" w:rsidP="004817D2">
      <w:pPr>
        <w:jc w:val="left"/>
        <w:rPr>
          <w:sz w:val="20"/>
          <w:szCs w:val="20"/>
        </w:rPr>
      </w:pPr>
      <w:r w:rsidRPr="009D0995">
        <w:rPr>
          <w:sz w:val="20"/>
          <w:szCs w:val="20"/>
        </w:rPr>
        <w:t xml:space="preserve">      by You to the Licensor shall be under the terms and conditions of</w:t>
      </w:r>
    </w:p>
    <w:p w14:paraId="7526B2FD" w14:textId="77777777" w:rsidR="000778F4" w:rsidRPr="009D0995" w:rsidRDefault="000778F4" w:rsidP="004817D2">
      <w:pPr>
        <w:jc w:val="left"/>
        <w:rPr>
          <w:sz w:val="20"/>
          <w:szCs w:val="20"/>
        </w:rPr>
      </w:pPr>
      <w:r w:rsidRPr="009D0995">
        <w:rPr>
          <w:sz w:val="20"/>
          <w:szCs w:val="20"/>
        </w:rPr>
        <w:t xml:space="preserve">      this License, without any additional terms or conditions.</w:t>
      </w:r>
    </w:p>
    <w:p w14:paraId="68AD8CD8" w14:textId="77777777" w:rsidR="000778F4" w:rsidRPr="009D0995" w:rsidRDefault="000778F4" w:rsidP="004817D2">
      <w:pPr>
        <w:jc w:val="left"/>
        <w:rPr>
          <w:sz w:val="20"/>
          <w:szCs w:val="20"/>
        </w:rPr>
      </w:pPr>
      <w:r w:rsidRPr="009D0995">
        <w:rPr>
          <w:sz w:val="20"/>
          <w:szCs w:val="20"/>
        </w:rPr>
        <w:t xml:space="preserve">      Notwithstanding the above, nothing herein shall supersede or modify</w:t>
      </w:r>
    </w:p>
    <w:p w14:paraId="65011AE6" w14:textId="77777777" w:rsidR="000778F4" w:rsidRPr="009D0995" w:rsidRDefault="000778F4" w:rsidP="004817D2">
      <w:pPr>
        <w:jc w:val="left"/>
        <w:rPr>
          <w:sz w:val="20"/>
          <w:szCs w:val="20"/>
        </w:rPr>
      </w:pPr>
      <w:r w:rsidRPr="009D0995">
        <w:rPr>
          <w:sz w:val="20"/>
          <w:szCs w:val="20"/>
        </w:rPr>
        <w:t xml:space="preserve">      the terms of any separate license agreement you may have executed</w:t>
      </w:r>
    </w:p>
    <w:p w14:paraId="7671E0FD" w14:textId="77777777" w:rsidR="000778F4" w:rsidRPr="009D0995" w:rsidRDefault="000778F4" w:rsidP="004817D2">
      <w:pPr>
        <w:jc w:val="left"/>
        <w:rPr>
          <w:sz w:val="20"/>
          <w:szCs w:val="20"/>
        </w:rPr>
      </w:pPr>
      <w:r w:rsidRPr="009D0995">
        <w:rPr>
          <w:sz w:val="20"/>
          <w:szCs w:val="20"/>
        </w:rPr>
        <w:t xml:space="preserve">      with Licensor regarding such Contributions.</w:t>
      </w:r>
    </w:p>
    <w:p w14:paraId="09D13848" w14:textId="77777777" w:rsidR="000778F4" w:rsidRPr="009D0995" w:rsidRDefault="000778F4" w:rsidP="004817D2">
      <w:pPr>
        <w:jc w:val="left"/>
        <w:rPr>
          <w:sz w:val="20"/>
          <w:szCs w:val="20"/>
        </w:rPr>
      </w:pPr>
    </w:p>
    <w:p w14:paraId="59638E20" w14:textId="77777777" w:rsidR="00B16AE8" w:rsidRDefault="000778F4" w:rsidP="00B16AE8">
      <w:pPr>
        <w:pStyle w:val="2"/>
      </w:pPr>
      <w:r w:rsidRPr="009D0995">
        <w:t xml:space="preserve">   6. Trademarks.</w:t>
      </w:r>
    </w:p>
    <w:p w14:paraId="3A68EB10" w14:textId="11DCA99C" w:rsidR="000778F4" w:rsidRPr="009D0995" w:rsidRDefault="000778F4" w:rsidP="004817D2">
      <w:pPr>
        <w:jc w:val="left"/>
        <w:rPr>
          <w:sz w:val="20"/>
          <w:szCs w:val="20"/>
        </w:rPr>
      </w:pPr>
      <w:r w:rsidRPr="009D0995">
        <w:rPr>
          <w:sz w:val="20"/>
          <w:szCs w:val="20"/>
        </w:rPr>
        <w:t xml:space="preserve"> This License does not grant permission to use the trade</w:t>
      </w:r>
    </w:p>
    <w:p w14:paraId="660E9489" w14:textId="77777777" w:rsidR="000778F4" w:rsidRPr="009D0995" w:rsidRDefault="000778F4" w:rsidP="004817D2">
      <w:pPr>
        <w:jc w:val="left"/>
        <w:rPr>
          <w:sz w:val="20"/>
          <w:szCs w:val="20"/>
        </w:rPr>
      </w:pPr>
      <w:r w:rsidRPr="009D0995">
        <w:rPr>
          <w:sz w:val="20"/>
          <w:szCs w:val="20"/>
        </w:rPr>
        <w:t xml:space="preserve">      names, trademarks, service marks, or product names of the Licensor,</w:t>
      </w:r>
    </w:p>
    <w:p w14:paraId="58652FCC" w14:textId="77777777" w:rsidR="000778F4" w:rsidRPr="009D0995" w:rsidRDefault="000778F4" w:rsidP="004817D2">
      <w:pPr>
        <w:jc w:val="left"/>
        <w:rPr>
          <w:sz w:val="20"/>
          <w:szCs w:val="20"/>
        </w:rPr>
      </w:pPr>
      <w:r w:rsidRPr="009D0995">
        <w:rPr>
          <w:sz w:val="20"/>
          <w:szCs w:val="20"/>
        </w:rPr>
        <w:t xml:space="preserve">      except as required for reasonable and customary use in describing the</w:t>
      </w:r>
    </w:p>
    <w:p w14:paraId="3CE791C2" w14:textId="77777777" w:rsidR="000778F4" w:rsidRPr="009D0995" w:rsidRDefault="000778F4" w:rsidP="004817D2">
      <w:pPr>
        <w:jc w:val="left"/>
        <w:rPr>
          <w:sz w:val="20"/>
          <w:szCs w:val="20"/>
        </w:rPr>
      </w:pPr>
      <w:r w:rsidRPr="009D0995">
        <w:rPr>
          <w:sz w:val="20"/>
          <w:szCs w:val="20"/>
        </w:rPr>
        <w:t xml:space="preserve">      origin of the Work and reproducing the content of the NOTICE file.</w:t>
      </w:r>
    </w:p>
    <w:p w14:paraId="1ACF817E" w14:textId="77777777" w:rsidR="000778F4" w:rsidRPr="009D0995" w:rsidRDefault="000778F4" w:rsidP="004817D2">
      <w:pPr>
        <w:jc w:val="left"/>
        <w:rPr>
          <w:sz w:val="20"/>
          <w:szCs w:val="20"/>
        </w:rPr>
      </w:pPr>
    </w:p>
    <w:p w14:paraId="6B28674A" w14:textId="77777777" w:rsidR="00A071A2" w:rsidRDefault="000778F4" w:rsidP="00000F56">
      <w:pPr>
        <w:pStyle w:val="2"/>
      </w:pPr>
      <w:r w:rsidRPr="009D0995">
        <w:t xml:space="preserve">   7. Disclaimer of Warranty.</w:t>
      </w:r>
    </w:p>
    <w:p w14:paraId="25A7733A" w14:textId="2328B159" w:rsidR="000778F4" w:rsidRPr="009D0995" w:rsidRDefault="000778F4" w:rsidP="004817D2">
      <w:pPr>
        <w:jc w:val="left"/>
        <w:rPr>
          <w:sz w:val="20"/>
          <w:szCs w:val="20"/>
        </w:rPr>
      </w:pPr>
      <w:r w:rsidRPr="009D0995">
        <w:rPr>
          <w:sz w:val="20"/>
          <w:szCs w:val="20"/>
        </w:rPr>
        <w:t xml:space="preserve"> Unless required by applicable law or</w:t>
      </w:r>
    </w:p>
    <w:p w14:paraId="23FC313E" w14:textId="77777777" w:rsidR="000778F4" w:rsidRPr="009D0995" w:rsidRDefault="000778F4" w:rsidP="004817D2">
      <w:pPr>
        <w:jc w:val="left"/>
        <w:rPr>
          <w:sz w:val="20"/>
          <w:szCs w:val="20"/>
        </w:rPr>
      </w:pPr>
      <w:r w:rsidRPr="009D0995">
        <w:rPr>
          <w:sz w:val="20"/>
          <w:szCs w:val="20"/>
        </w:rPr>
        <w:t xml:space="preserve">      agreed to in writing, Licensor provides the Work (and each</w:t>
      </w:r>
    </w:p>
    <w:p w14:paraId="1CF9E1B4" w14:textId="77777777" w:rsidR="000778F4" w:rsidRPr="009D0995" w:rsidRDefault="000778F4" w:rsidP="004817D2">
      <w:pPr>
        <w:jc w:val="left"/>
        <w:rPr>
          <w:sz w:val="20"/>
          <w:szCs w:val="20"/>
        </w:rPr>
      </w:pPr>
      <w:r w:rsidRPr="009D0995">
        <w:rPr>
          <w:sz w:val="20"/>
          <w:szCs w:val="20"/>
        </w:rPr>
        <w:t xml:space="preserve">      Contributor provides its Contributions) on an "AS IS" BASIS,</w:t>
      </w:r>
    </w:p>
    <w:p w14:paraId="3954897D" w14:textId="77777777" w:rsidR="000778F4" w:rsidRPr="009D0995" w:rsidRDefault="000778F4" w:rsidP="004817D2">
      <w:pPr>
        <w:jc w:val="left"/>
        <w:rPr>
          <w:sz w:val="20"/>
          <w:szCs w:val="20"/>
        </w:rPr>
      </w:pPr>
      <w:r w:rsidRPr="009D0995">
        <w:rPr>
          <w:sz w:val="20"/>
          <w:szCs w:val="20"/>
        </w:rPr>
        <w:t xml:space="preserve">      WITHOUT WARRANTIES OR CONDITIONS OF ANY KIND, either express or</w:t>
      </w:r>
    </w:p>
    <w:p w14:paraId="7B2B44BE" w14:textId="77777777" w:rsidR="000778F4" w:rsidRPr="009D0995" w:rsidRDefault="000778F4" w:rsidP="004817D2">
      <w:pPr>
        <w:jc w:val="left"/>
        <w:rPr>
          <w:sz w:val="20"/>
          <w:szCs w:val="20"/>
        </w:rPr>
      </w:pPr>
      <w:r w:rsidRPr="009D0995">
        <w:rPr>
          <w:sz w:val="20"/>
          <w:szCs w:val="20"/>
        </w:rPr>
        <w:t xml:space="preserve">      implied, including, without limitation, any warranties or conditions</w:t>
      </w:r>
    </w:p>
    <w:p w14:paraId="45F9200A" w14:textId="77777777" w:rsidR="000778F4" w:rsidRPr="009D0995" w:rsidRDefault="000778F4" w:rsidP="004817D2">
      <w:pPr>
        <w:jc w:val="left"/>
        <w:rPr>
          <w:sz w:val="20"/>
          <w:szCs w:val="20"/>
        </w:rPr>
      </w:pPr>
      <w:r w:rsidRPr="009D0995">
        <w:rPr>
          <w:sz w:val="20"/>
          <w:szCs w:val="20"/>
        </w:rPr>
        <w:t xml:space="preserve">      of TITLE, NON-INFRINGEMENT, MERCHANTABILITY, or FITNESS FOR A</w:t>
      </w:r>
    </w:p>
    <w:p w14:paraId="014EF295" w14:textId="77777777" w:rsidR="000778F4" w:rsidRPr="009D0995" w:rsidRDefault="000778F4" w:rsidP="004817D2">
      <w:pPr>
        <w:jc w:val="left"/>
        <w:rPr>
          <w:sz w:val="20"/>
          <w:szCs w:val="20"/>
        </w:rPr>
      </w:pPr>
      <w:r w:rsidRPr="009D0995">
        <w:rPr>
          <w:sz w:val="20"/>
          <w:szCs w:val="20"/>
        </w:rPr>
        <w:t xml:space="preserve">      PARTICULAR PURPOSE. You are solely responsible for determining the</w:t>
      </w:r>
    </w:p>
    <w:p w14:paraId="4CBCF487" w14:textId="77777777" w:rsidR="000778F4" w:rsidRPr="009D0995" w:rsidRDefault="000778F4" w:rsidP="004817D2">
      <w:pPr>
        <w:jc w:val="left"/>
        <w:rPr>
          <w:sz w:val="20"/>
          <w:szCs w:val="20"/>
        </w:rPr>
      </w:pPr>
      <w:r w:rsidRPr="009D0995">
        <w:rPr>
          <w:sz w:val="20"/>
          <w:szCs w:val="20"/>
        </w:rPr>
        <w:t xml:space="preserve">      appropriateness of using or redistributing the Work and assume any</w:t>
      </w:r>
    </w:p>
    <w:p w14:paraId="07FDB3F1" w14:textId="77777777" w:rsidR="000778F4" w:rsidRPr="009D0995" w:rsidRDefault="000778F4" w:rsidP="004817D2">
      <w:pPr>
        <w:jc w:val="left"/>
        <w:rPr>
          <w:sz w:val="20"/>
          <w:szCs w:val="20"/>
        </w:rPr>
      </w:pPr>
      <w:r w:rsidRPr="009D0995">
        <w:rPr>
          <w:sz w:val="20"/>
          <w:szCs w:val="20"/>
        </w:rPr>
        <w:t xml:space="preserve">      risks associated with Your exercise of permissions under this License.</w:t>
      </w:r>
    </w:p>
    <w:p w14:paraId="2AECDBC6" w14:textId="77777777" w:rsidR="000778F4" w:rsidRPr="009D0995" w:rsidRDefault="000778F4" w:rsidP="004817D2">
      <w:pPr>
        <w:jc w:val="left"/>
        <w:rPr>
          <w:sz w:val="20"/>
          <w:szCs w:val="20"/>
        </w:rPr>
      </w:pPr>
    </w:p>
    <w:p w14:paraId="4BF143AD" w14:textId="77777777" w:rsidR="00025C68" w:rsidRDefault="000778F4" w:rsidP="00380142">
      <w:pPr>
        <w:pStyle w:val="2"/>
      </w:pPr>
      <w:r w:rsidRPr="009D0995">
        <w:t xml:space="preserve">   8. Limitation of Liability. </w:t>
      </w:r>
    </w:p>
    <w:p w14:paraId="5BB80FBF" w14:textId="530A4476" w:rsidR="000778F4" w:rsidRPr="009D0995" w:rsidRDefault="000778F4" w:rsidP="004817D2">
      <w:pPr>
        <w:jc w:val="left"/>
        <w:rPr>
          <w:sz w:val="20"/>
          <w:szCs w:val="20"/>
        </w:rPr>
      </w:pPr>
      <w:r w:rsidRPr="009D0995">
        <w:rPr>
          <w:sz w:val="20"/>
          <w:szCs w:val="20"/>
        </w:rPr>
        <w:t>In no event and under no legal theory,</w:t>
      </w:r>
    </w:p>
    <w:p w14:paraId="3F4103E7" w14:textId="77777777" w:rsidR="000778F4" w:rsidRPr="009D0995" w:rsidRDefault="000778F4" w:rsidP="004817D2">
      <w:pPr>
        <w:jc w:val="left"/>
        <w:rPr>
          <w:sz w:val="20"/>
          <w:szCs w:val="20"/>
        </w:rPr>
      </w:pPr>
      <w:r w:rsidRPr="009D0995">
        <w:rPr>
          <w:sz w:val="20"/>
          <w:szCs w:val="20"/>
        </w:rPr>
        <w:t xml:space="preserve">      whether in tort (including negligence), contract, or otherwise,</w:t>
      </w:r>
    </w:p>
    <w:p w14:paraId="3C3F95E0" w14:textId="77777777" w:rsidR="000778F4" w:rsidRPr="009D0995" w:rsidRDefault="000778F4" w:rsidP="004817D2">
      <w:pPr>
        <w:jc w:val="left"/>
        <w:rPr>
          <w:sz w:val="20"/>
          <w:szCs w:val="20"/>
        </w:rPr>
      </w:pPr>
      <w:r w:rsidRPr="009D0995">
        <w:rPr>
          <w:sz w:val="20"/>
          <w:szCs w:val="20"/>
        </w:rPr>
        <w:t xml:space="preserve">      unless required by applicable law (such as deliberate and grossly</w:t>
      </w:r>
    </w:p>
    <w:p w14:paraId="6E658DDC" w14:textId="77777777" w:rsidR="000778F4" w:rsidRPr="009D0995" w:rsidRDefault="000778F4" w:rsidP="004817D2">
      <w:pPr>
        <w:jc w:val="left"/>
        <w:rPr>
          <w:sz w:val="20"/>
          <w:szCs w:val="20"/>
        </w:rPr>
      </w:pPr>
      <w:r w:rsidRPr="009D0995">
        <w:rPr>
          <w:sz w:val="20"/>
          <w:szCs w:val="20"/>
        </w:rPr>
        <w:t xml:space="preserve">      negligent acts) or agreed to in writing, shall any Contributor be</w:t>
      </w:r>
    </w:p>
    <w:p w14:paraId="490028CF" w14:textId="77777777" w:rsidR="000778F4" w:rsidRPr="009D0995" w:rsidRDefault="000778F4" w:rsidP="004817D2">
      <w:pPr>
        <w:jc w:val="left"/>
        <w:rPr>
          <w:sz w:val="20"/>
          <w:szCs w:val="20"/>
        </w:rPr>
      </w:pPr>
      <w:r w:rsidRPr="009D0995">
        <w:rPr>
          <w:sz w:val="20"/>
          <w:szCs w:val="20"/>
        </w:rPr>
        <w:t xml:space="preserve">      liable to You for damages, including any direct, indirect, special,</w:t>
      </w:r>
    </w:p>
    <w:p w14:paraId="262A58A7" w14:textId="77777777" w:rsidR="000778F4" w:rsidRPr="009D0995" w:rsidRDefault="000778F4" w:rsidP="004817D2">
      <w:pPr>
        <w:jc w:val="left"/>
        <w:rPr>
          <w:sz w:val="20"/>
          <w:szCs w:val="20"/>
        </w:rPr>
      </w:pPr>
      <w:r w:rsidRPr="009D0995">
        <w:rPr>
          <w:sz w:val="20"/>
          <w:szCs w:val="20"/>
        </w:rPr>
        <w:t xml:space="preserve">      incidental, or consequential damages of any character arising as a</w:t>
      </w:r>
    </w:p>
    <w:p w14:paraId="4197D523" w14:textId="77777777" w:rsidR="000778F4" w:rsidRPr="009D0995" w:rsidRDefault="000778F4" w:rsidP="004817D2">
      <w:pPr>
        <w:jc w:val="left"/>
        <w:rPr>
          <w:sz w:val="20"/>
          <w:szCs w:val="20"/>
        </w:rPr>
      </w:pPr>
      <w:r w:rsidRPr="009D0995">
        <w:rPr>
          <w:sz w:val="20"/>
          <w:szCs w:val="20"/>
        </w:rPr>
        <w:t xml:space="preserve">      result of this License or out of the use or inability to use the</w:t>
      </w:r>
    </w:p>
    <w:p w14:paraId="78D86AB7" w14:textId="77777777" w:rsidR="000778F4" w:rsidRPr="009D0995" w:rsidRDefault="000778F4" w:rsidP="004817D2">
      <w:pPr>
        <w:jc w:val="left"/>
        <w:rPr>
          <w:sz w:val="20"/>
          <w:szCs w:val="20"/>
        </w:rPr>
      </w:pPr>
      <w:r w:rsidRPr="009D0995">
        <w:rPr>
          <w:sz w:val="20"/>
          <w:szCs w:val="20"/>
        </w:rPr>
        <w:t xml:space="preserve">      Work (including but not limited to damages for loss of goodwill,</w:t>
      </w:r>
    </w:p>
    <w:p w14:paraId="2182E7DE" w14:textId="77777777" w:rsidR="000778F4" w:rsidRPr="009D0995" w:rsidRDefault="000778F4" w:rsidP="004817D2">
      <w:pPr>
        <w:jc w:val="left"/>
        <w:rPr>
          <w:sz w:val="20"/>
          <w:szCs w:val="20"/>
        </w:rPr>
      </w:pPr>
      <w:r w:rsidRPr="009D0995">
        <w:rPr>
          <w:sz w:val="20"/>
          <w:szCs w:val="20"/>
        </w:rPr>
        <w:lastRenderedPageBreak/>
        <w:t xml:space="preserve">      work stoppage, computer failure or malfunction, or any and all</w:t>
      </w:r>
    </w:p>
    <w:p w14:paraId="3605ED04" w14:textId="77777777" w:rsidR="000778F4" w:rsidRPr="009D0995" w:rsidRDefault="000778F4" w:rsidP="004817D2">
      <w:pPr>
        <w:jc w:val="left"/>
        <w:rPr>
          <w:sz w:val="20"/>
          <w:szCs w:val="20"/>
        </w:rPr>
      </w:pPr>
      <w:r w:rsidRPr="009D0995">
        <w:rPr>
          <w:sz w:val="20"/>
          <w:szCs w:val="20"/>
        </w:rPr>
        <w:t xml:space="preserve">      other commercial damages or losses), even if such Contributor</w:t>
      </w:r>
    </w:p>
    <w:p w14:paraId="1C62833A" w14:textId="77777777" w:rsidR="000778F4" w:rsidRPr="009D0995" w:rsidRDefault="000778F4" w:rsidP="004817D2">
      <w:pPr>
        <w:jc w:val="left"/>
        <w:rPr>
          <w:sz w:val="20"/>
          <w:szCs w:val="20"/>
        </w:rPr>
      </w:pPr>
      <w:r w:rsidRPr="009D0995">
        <w:rPr>
          <w:sz w:val="20"/>
          <w:szCs w:val="20"/>
        </w:rPr>
        <w:t xml:space="preserve">      has been advised of the possibility of such damages.</w:t>
      </w:r>
    </w:p>
    <w:p w14:paraId="0A511A92" w14:textId="77777777" w:rsidR="000778F4" w:rsidRPr="009D0995" w:rsidRDefault="000778F4" w:rsidP="004817D2">
      <w:pPr>
        <w:jc w:val="left"/>
        <w:rPr>
          <w:sz w:val="20"/>
          <w:szCs w:val="20"/>
        </w:rPr>
      </w:pPr>
    </w:p>
    <w:p w14:paraId="4E80E85C" w14:textId="77777777" w:rsidR="00F116AC" w:rsidRDefault="000778F4" w:rsidP="005371DA">
      <w:pPr>
        <w:pStyle w:val="2"/>
      </w:pPr>
      <w:r w:rsidRPr="009D0995">
        <w:t xml:space="preserve">   9. Accepting Warranty or Additional Liability. </w:t>
      </w:r>
    </w:p>
    <w:p w14:paraId="647505FD" w14:textId="73A9A737" w:rsidR="000778F4" w:rsidRPr="009D0995" w:rsidRDefault="000778F4" w:rsidP="004817D2">
      <w:pPr>
        <w:jc w:val="left"/>
        <w:rPr>
          <w:sz w:val="20"/>
          <w:szCs w:val="20"/>
        </w:rPr>
      </w:pPr>
      <w:r w:rsidRPr="009D0995">
        <w:rPr>
          <w:sz w:val="20"/>
          <w:szCs w:val="20"/>
        </w:rPr>
        <w:t>While redistributing</w:t>
      </w:r>
    </w:p>
    <w:p w14:paraId="7873A887" w14:textId="77777777" w:rsidR="000778F4" w:rsidRPr="009D0995" w:rsidRDefault="000778F4" w:rsidP="004817D2">
      <w:pPr>
        <w:jc w:val="left"/>
        <w:rPr>
          <w:sz w:val="20"/>
          <w:szCs w:val="20"/>
        </w:rPr>
      </w:pPr>
      <w:r w:rsidRPr="009D0995">
        <w:rPr>
          <w:sz w:val="20"/>
          <w:szCs w:val="20"/>
        </w:rPr>
        <w:t xml:space="preserve">      the Work or Derivative Works thereof, You may choose to offer,</w:t>
      </w:r>
    </w:p>
    <w:p w14:paraId="08153949" w14:textId="77777777" w:rsidR="000778F4" w:rsidRPr="009D0995" w:rsidRDefault="000778F4" w:rsidP="004817D2">
      <w:pPr>
        <w:jc w:val="left"/>
        <w:rPr>
          <w:sz w:val="20"/>
          <w:szCs w:val="20"/>
        </w:rPr>
      </w:pPr>
      <w:r w:rsidRPr="009D0995">
        <w:rPr>
          <w:sz w:val="20"/>
          <w:szCs w:val="20"/>
        </w:rPr>
        <w:t xml:space="preserve">      and charge a fee for, acceptance of support, warranty, indemnity,</w:t>
      </w:r>
    </w:p>
    <w:p w14:paraId="31434AE9" w14:textId="77777777" w:rsidR="000778F4" w:rsidRPr="009D0995" w:rsidRDefault="000778F4" w:rsidP="004817D2">
      <w:pPr>
        <w:jc w:val="left"/>
        <w:rPr>
          <w:sz w:val="20"/>
          <w:szCs w:val="20"/>
        </w:rPr>
      </w:pPr>
      <w:r w:rsidRPr="009D0995">
        <w:rPr>
          <w:sz w:val="20"/>
          <w:szCs w:val="20"/>
        </w:rPr>
        <w:t xml:space="preserve">      or other liability obligations and/or rights consistent with this</w:t>
      </w:r>
    </w:p>
    <w:p w14:paraId="7D9D989E" w14:textId="77777777" w:rsidR="000778F4" w:rsidRPr="009D0995" w:rsidRDefault="000778F4" w:rsidP="004817D2">
      <w:pPr>
        <w:jc w:val="left"/>
        <w:rPr>
          <w:sz w:val="20"/>
          <w:szCs w:val="20"/>
        </w:rPr>
      </w:pPr>
      <w:r w:rsidRPr="009D0995">
        <w:rPr>
          <w:sz w:val="20"/>
          <w:szCs w:val="20"/>
        </w:rPr>
        <w:t xml:space="preserve">      License. However, in accepting such obligations, You may act only</w:t>
      </w:r>
    </w:p>
    <w:p w14:paraId="21F4ECA5" w14:textId="77777777" w:rsidR="000778F4" w:rsidRPr="009D0995" w:rsidRDefault="000778F4" w:rsidP="004817D2">
      <w:pPr>
        <w:jc w:val="left"/>
        <w:rPr>
          <w:sz w:val="20"/>
          <w:szCs w:val="20"/>
        </w:rPr>
      </w:pPr>
      <w:r w:rsidRPr="009D0995">
        <w:rPr>
          <w:sz w:val="20"/>
          <w:szCs w:val="20"/>
        </w:rPr>
        <w:t xml:space="preserve">      on Your own behalf and on Your sole responsibility, not on behalf</w:t>
      </w:r>
    </w:p>
    <w:p w14:paraId="4C274A89" w14:textId="77777777" w:rsidR="000778F4" w:rsidRPr="009D0995" w:rsidRDefault="000778F4" w:rsidP="004817D2">
      <w:pPr>
        <w:jc w:val="left"/>
        <w:rPr>
          <w:sz w:val="20"/>
          <w:szCs w:val="20"/>
        </w:rPr>
      </w:pPr>
      <w:r w:rsidRPr="009D0995">
        <w:rPr>
          <w:sz w:val="20"/>
          <w:szCs w:val="20"/>
        </w:rPr>
        <w:t xml:space="preserve">      of any other Contributor, and only if You agree to indemnify,</w:t>
      </w:r>
    </w:p>
    <w:p w14:paraId="1A634662" w14:textId="77777777" w:rsidR="000778F4" w:rsidRPr="009D0995" w:rsidRDefault="000778F4" w:rsidP="004817D2">
      <w:pPr>
        <w:jc w:val="left"/>
        <w:rPr>
          <w:sz w:val="20"/>
          <w:szCs w:val="20"/>
        </w:rPr>
      </w:pPr>
      <w:r w:rsidRPr="009D0995">
        <w:rPr>
          <w:sz w:val="20"/>
          <w:szCs w:val="20"/>
        </w:rPr>
        <w:t xml:space="preserve">      defend, and hold each Contributor harmless for any liability</w:t>
      </w:r>
    </w:p>
    <w:p w14:paraId="6D8FE48E" w14:textId="77777777" w:rsidR="000778F4" w:rsidRPr="009D0995" w:rsidRDefault="000778F4" w:rsidP="004817D2">
      <w:pPr>
        <w:jc w:val="left"/>
        <w:rPr>
          <w:sz w:val="20"/>
          <w:szCs w:val="20"/>
        </w:rPr>
      </w:pPr>
      <w:r w:rsidRPr="009D0995">
        <w:rPr>
          <w:sz w:val="20"/>
          <w:szCs w:val="20"/>
        </w:rPr>
        <w:t xml:space="preserve">      incurred by, or claims asserted against, such Contributor by reason</w:t>
      </w:r>
    </w:p>
    <w:p w14:paraId="44401C50" w14:textId="77777777" w:rsidR="000778F4" w:rsidRPr="009D0995" w:rsidRDefault="000778F4" w:rsidP="004817D2">
      <w:pPr>
        <w:jc w:val="left"/>
        <w:rPr>
          <w:sz w:val="20"/>
          <w:szCs w:val="20"/>
        </w:rPr>
      </w:pPr>
      <w:r w:rsidRPr="009D0995">
        <w:rPr>
          <w:sz w:val="20"/>
          <w:szCs w:val="20"/>
        </w:rPr>
        <w:t xml:space="preserve">      of your accepting any such warranty or additional liability.</w:t>
      </w:r>
    </w:p>
    <w:p w14:paraId="6A8B054C" w14:textId="77777777" w:rsidR="000778F4" w:rsidRPr="009D0995" w:rsidRDefault="000778F4" w:rsidP="004817D2">
      <w:pPr>
        <w:jc w:val="left"/>
        <w:rPr>
          <w:sz w:val="20"/>
          <w:szCs w:val="20"/>
        </w:rPr>
      </w:pPr>
    </w:p>
    <w:p w14:paraId="72572573" w14:textId="77777777" w:rsidR="000778F4" w:rsidRPr="009D0995" w:rsidRDefault="000778F4" w:rsidP="004817D2">
      <w:pPr>
        <w:jc w:val="left"/>
        <w:rPr>
          <w:sz w:val="20"/>
          <w:szCs w:val="20"/>
        </w:rPr>
      </w:pPr>
      <w:r w:rsidRPr="009D0995">
        <w:rPr>
          <w:sz w:val="20"/>
          <w:szCs w:val="20"/>
        </w:rPr>
        <w:t xml:space="preserve">   END OF TERMS AND CONDITIONS</w:t>
      </w:r>
    </w:p>
    <w:p w14:paraId="14449BC0" w14:textId="77777777" w:rsidR="000778F4" w:rsidRPr="009D0995" w:rsidRDefault="000778F4" w:rsidP="004817D2">
      <w:pPr>
        <w:jc w:val="left"/>
        <w:rPr>
          <w:sz w:val="20"/>
          <w:szCs w:val="20"/>
        </w:rPr>
      </w:pPr>
    </w:p>
    <w:p w14:paraId="2717C8AD" w14:textId="77777777" w:rsidR="000778F4" w:rsidRPr="009D0995" w:rsidRDefault="000778F4" w:rsidP="00AC4B71">
      <w:pPr>
        <w:pStyle w:val="2"/>
      </w:pPr>
      <w:r w:rsidRPr="009D0995">
        <w:t xml:space="preserve">   APPENDIX: How to apply the Apache License to your work.</w:t>
      </w:r>
    </w:p>
    <w:p w14:paraId="567A69F7" w14:textId="77777777" w:rsidR="000778F4" w:rsidRPr="009D0995" w:rsidRDefault="000778F4" w:rsidP="004817D2">
      <w:pPr>
        <w:jc w:val="left"/>
        <w:rPr>
          <w:sz w:val="20"/>
          <w:szCs w:val="20"/>
        </w:rPr>
      </w:pPr>
    </w:p>
    <w:p w14:paraId="31400FC2" w14:textId="2AF09700" w:rsidR="000778F4" w:rsidRPr="009D0995" w:rsidRDefault="000778F4" w:rsidP="004817D2">
      <w:pPr>
        <w:jc w:val="left"/>
        <w:rPr>
          <w:sz w:val="20"/>
          <w:szCs w:val="20"/>
        </w:rPr>
      </w:pPr>
      <w:r w:rsidRPr="009D0995">
        <w:rPr>
          <w:sz w:val="20"/>
          <w:szCs w:val="20"/>
        </w:rPr>
        <w:t xml:space="preserve">      To apply the </w:t>
      </w:r>
      <w:del w:id="60" w:author="W. HL" w:date="2023-06-20T17:01:00Z">
        <w:r w:rsidRPr="009D0995" w:rsidDel="0041397A">
          <w:rPr>
            <w:sz w:val="20"/>
            <w:szCs w:val="20"/>
          </w:rPr>
          <w:delText xml:space="preserve">Apache </w:delText>
        </w:r>
      </w:del>
      <w:ins w:id="61" w:author="W. HL" w:date="2023-06-20T17:01:00Z">
        <w:r w:rsidR="0041397A">
          <w:rPr>
            <w:sz w:val="20"/>
            <w:szCs w:val="20"/>
          </w:rPr>
          <w:t>Chunsong Public</w:t>
        </w:r>
        <w:r w:rsidR="0041397A" w:rsidRPr="009D0995">
          <w:rPr>
            <w:sz w:val="20"/>
            <w:szCs w:val="20"/>
          </w:rPr>
          <w:t xml:space="preserve"> </w:t>
        </w:r>
      </w:ins>
      <w:r w:rsidRPr="009D0995">
        <w:rPr>
          <w:sz w:val="20"/>
          <w:szCs w:val="20"/>
        </w:rPr>
        <w:t>License to your work, attach the following</w:t>
      </w:r>
    </w:p>
    <w:p w14:paraId="01A955F4" w14:textId="77777777" w:rsidR="000778F4" w:rsidRPr="009D0995" w:rsidRDefault="000778F4" w:rsidP="004817D2">
      <w:pPr>
        <w:jc w:val="left"/>
        <w:rPr>
          <w:sz w:val="20"/>
          <w:szCs w:val="20"/>
        </w:rPr>
      </w:pPr>
      <w:r w:rsidRPr="009D0995">
        <w:rPr>
          <w:sz w:val="20"/>
          <w:szCs w:val="20"/>
        </w:rPr>
        <w:t xml:space="preserve">      boilerplate notice, with the fields enclosed by brackets "[]"</w:t>
      </w:r>
    </w:p>
    <w:p w14:paraId="58532843" w14:textId="77777777" w:rsidR="000778F4" w:rsidRPr="009D0995" w:rsidRDefault="000778F4" w:rsidP="004817D2">
      <w:pPr>
        <w:jc w:val="left"/>
        <w:rPr>
          <w:sz w:val="20"/>
          <w:szCs w:val="20"/>
        </w:rPr>
      </w:pPr>
      <w:r w:rsidRPr="009D0995">
        <w:rPr>
          <w:sz w:val="20"/>
          <w:szCs w:val="20"/>
        </w:rPr>
        <w:t xml:space="preserve">      replaced with your own identifying information. (Don't include</w:t>
      </w:r>
    </w:p>
    <w:p w14:paraId="093C7C25" w14:textId="77777777" w:rsidR="000778F4" w:rsidRPr="009D0995" w:rsidRDefault="000778F4" w:rsidP="004817D2">
      <w:pPr>
        <w:jc w:val="left"/>
        <w:rPr>
          <w:sz w:val="20"/>
          <w:szCs w:val="20"/>
        </w:rPr>
      </w:pPr>
      <w:r w:rsidRPr="009D0995">
        <w:rPr>
          <w:sz w:val="20"/>
          <w:szCs w:val="20"/>
        </w:rPr>
        <w:t xml:space="preserve">      the brackets!)  The text should be enclosed in the appropriate</w:t>
      </w:r>
    </w:p>
    <w:p w14:paraId="7073424C" w14:textId="77777777" w:rsidR="000778F4" w:rsidRPr="009D0995" w:rsidRDefault="000778F4" w:rsidP="004817D2">
      <w:pPr>
        <w:jc w:val="left"/>
        <w:rPr>
          <w:sz w:val="20"/>
          <w:szCs w:val="20"/>
        </w:rPr>
      </w:pPr>
      <w:r w:rsidRPr="009D0995">
        <w:rPr>
          <w:sz w:val="20"/>
          <w:szCs w:val="20"/>
        </w:rPr>
        <w:t xml:space="preserve">      comment syntax for the file format. We also recommend that a</w:t>
      </w:r>
    </w:p>
    <w:p w14:paraId="10C359EB" w14:textId="77777777" w:rsidR="000778F4" w:rsidRPr="009D0995" w:rsidRDefault="000778F4" w:rsidP="004817D2">
      <w:pPr>
        <w:jc w:val="left"/>
        <w:rPr>
          <w:sz w:val="20"/>
          <w:szCs w:val="20"/>
        </w:rPr>
      </w:pPr>
      <w:r w:rsidRPr="009D0995">
        <w:rPr>
          <w:sz w:val="20"/>
          <w:szCs w:val="20"/>
        </w:rPr>
        <w:t xml:space="preserve">      file or class name and description of purpose be included on the</w:t>
      </w:r>
    </w:p>
    <w:p w14:paraId="315D4D09" w14:textId="77777777" w:rsidR="000778F4" w:rsidRPr="009D0995" w:rsidRDefault="000778F4" w:rsidP="004817D2">
      <w:pPr>
        <w:jc w:val="left"/>
        <w:rPr>
          <w:sz w:val="20"/>
          <w:szCs w:val="20"/>
        </w:rPr>
      </w:pPr>
      <w:r w:rsidRPr="009D0995">
        <w:rPr>
          <w:sz w:val="20"/>
          <w:szCs w:val="20"/>
        </w:rPr>
        <w:t xml:space="preserve">      same "printed page" as the copyright notice for easier</w:t>
      </w:r>
    </w:p>
    <w:p w14:paraId="636122BE" w14:textId="77777777" w:rsidR="000778F4" w:rsidRPr="009D0995" w:rsidRDefault="000778F4" w:rsidP="004817D2">
      <w:pPr>
        <w:jc w:val="left"/>
        <w:rPr>
          <w:sz w:val="20"/>
          <w:szCs w:val="20"/>
        </w:rPr>
      </w:pPr>
      <w:r w:rsidRPr="009D0995">
        <w:rPr>
          <w:sz w:val="20"/>
          <w:szCs w:val="20"/>
        </w:rPr>
        <w:t xml:space="preserve">      identification within third-party archives.</w:t>
      </w:r>
    </w:p>
    <w:p w14:paraId="207EB003" w14:textId="77777777" w:rsidR="000778F4" w:rsidRPr="009D0995" w:rsidRDefault="000778F4" w:rsidP="004817D2">
      <w:pPr>
        <w:jc w:val="left"/>
        <w:rPr>
          <w:sz w:val="20"/>
          <w:szCs w:val="20"/>
        </w:rPr>
      </w:pPr>
    </w:p>
    <w:p w14:paraId="61880C64" w14:textId="77777777" w:rsidR="0000754E" w:rsidRPr="00485823" w:rsidRDefault="0000754E" w:rsidP="0000754E">
      <w:pPr>
        <w:rPr>
          <w:ins w:id="62" w:author="W. HL" w:date="2023-06-20T17:01:00Z"/>
          <w:sz w:val="20"/>
          <w:szCs w:val="20"/>
        </w:rPr>
      </w:pPr>
      <w:ins w:id="63" w:author="W. HL" w:date="2023-06-20T17:01:00Z">
        <w:r w:rsidRPr="00485823">
          <w:rPr>
            <w:sz w:val="20"/>
            <w:szCs w:val="20"/>
          </w:rPr>
          <w:t xml:space="preserve">   Copyright [yyyy] [name of copyright owner]</w:t>
        </w:r>
      </w:ins>
    </w:p>
    <w:p w14:paraId="3B503A56" w14:textId="77777777" w:rsidR="0000754E" w:rsidRPr="00485823" w:rsidRDefault="0000754E" w:rsidP="0000754E">
      <w:pPr>
        <w:rPr>
          <w:ins w:id="64" w:author="W. HL" w:date="2023-06-20T17:01:00Z"/>
          <w:sz w:val="20"/>
          <w:szCs w:val="20"/>
        </w:rPr>
      </w:pPr>
    </w:p>
    <w:p w14:paraId="0FDABF33" w14:textId="77777777" w:rsidR="0000754E" w:rsidRPr="00485823" w:rsidRDefault="0000754E" w:rsidP="0000754E">
      <w:pPr>
        <w:rPr>
          <w:ins w:id="65" w:author="W. HL" w:date="2023-06-20T17:01:00Z"/>
          <w:sz w:val="20"/>
          <w:szCs w:val="20"/>
        </w:rPr>
      </w:pPr>
      <w:ins w:id="66" w:author="W. HL" w:date="2023-06-20T17:01:00Z">
        <w:r w:rsidRPr="00485823">
          <w:rPr>
            <w:sz w:val="20"/>
            <w:szCs w:val="20"/>
          </w:rPr>
          <w:t xml:space="preserve">   Licensed under the </w:t>
        </w:r>
        <w:r>
          <w:rPr>
            <w:sz w:val="20"/>
            <w:szCs w:val="20"/>
          </w:rPr>
          <w:t>Chunsong Public</w:t>
        </w:r>
        <w:r w:rsidRPr="00485823">
          <w:rPr>
            <w:sz w:val="20"/>
            <w:szCs w:val="20"/>
          </w:rPr>
          <w:t xml:space="preserve"> License, Version </w:t>
        </w:r>
        <w:r>
          <w:rPr>
            <w:sz w:val="20"/>
            <w:szCs w:val="20"/>
          </w:rPr>
          <w:t>1</w:t>
        </w:r>
        <w:r w:rsidRPr="00485823">
          <w:rPr>
            <w:sz w:val="20"/>
            <w:szCs w:val="20"/>
          </w:rPr>
          <w:t>.0 (the "License");</w:t>
        </w:r>
      </w:ins>
    </w:p>
    <w:p w14:paraId="55E5C5B8" w14:textId="77777777" w:rsidR="0000754E" w:rsidRPr="00485823" w:rsidRDefault="0000754E" w:rsidP="0000754E">
      <w:pPr>
        <w:rPr>
          <w:ins w:id="67" w:author="W. HL" w:date="2023-06-20T17:01:00Z"/>
          <w:sz w:val="20"/>
          <w:szCs w:val="20"/>
        </w:rPr>
      </w:pPr>
      <w:ins w:id="68" w:author="W. HL" w:date="2023-06-20T17:01:00Z">
        <w:r w:rsidRPr="00485823">
          <w:rPr>
            <w:sz w:val="20"/>
            <w:szCs w:val="20"/>
          </w:rPr>
          <w:t xml:space="preserve">   you may not use this file except in compliance with the License.</w:t>
        </w:r>
      </w:ins>
    </w:p>
    <w:p w14:paraId="6ADEF48A" w14:textId="77777777" w:rsidR="0000754E" w:rsidRPr="00485823" w:rsidRDefault="0000754E" w:rsidP="0000754E">
      <w:pPr>
        <w:rPr>
          <w:ins w:id="69" w:author="W. HL" w:date="2023-06-20T17:01:00Z"/>
          <w:sz w:val="20"/>
          <w:szCs w:val="20"/>
        </w:rPr>
      </w:pPr>
      <w:ins w:id="70" w:author="W. HL" w:date="2023-06-20T17:01:00Z">
        <w:r w:rsidRPr="00485823">
          <w:rPr>
            <w:sz w:val="20"/>
            <w:szCs w:val="20"/>
          </w:rPr>
          <w:t xml:space="preserve">   You may obtain a copy of the License at</w:t>
        </w:r>
      </w:ins>
    </w:p>
    <w:p w14:paraId="06584407" w14:textId="77777777" w:rsidR="0000754E" w:rsidRDefault="0000754E" w:rsidP="0000754E">
      <w:pPr>
        <w:ind w:firstLineChars="300" w:firstLine="600"/>
        <w:jc w:val="left"/>
        <w:rPr>
          <w:ins w:id="71" w:author="W. HL" w:date="2023-06-20T17:01:00Z"/>
          <w:sz w:val="20"/>
          <w:szCs w:val="20"/>
        </w:rPr>
      </w:pPr>
    </w:p>
    <w:p w14:paraId="0336779F" w14:textId="51632624" w:rsidR="0000754E" w:rsidRPr="0010695F" w:rsidRDefault="0000754E" w:rsidP="0000754E">
      <w:pPr>
        <w:ind w:firstLineChars="300" w:firstLine="600"/>
        <w:jc w:val="left"/>
        <w:rPr>
          <w:ins w:id="72" w:author="W. HL" w:date="2023-06-20T17:01:00Z"/>
          <w:sz w:val="20"/>
          <w:szCs w:val="20"/>
        </w:rPr>
      </w:pPr>
      <w:ins w:id="73" w:author="W. HL" w:date="2023-06-20T17:01:00Z">
        <w:r w:rsidRPr="009D0995">
          <w:rPr>
            <w:sz w:val="20"/>
            <w:szCs w:val="20"/>
          </w:rPr>
          <w:t>http:/</w:t>
        </w:r>
      </w:ins>
      <w:ins w:id="74" w:author="W. HL" w:date="2023-06-24T07:39:00Z">
        <w:r w:rsidR="00FC4372">
          <w:rPr>
            <w:sz w:val="20"/>
            <w:szCs w:val="20"/>
          </w:rPr>
          <w:t>/docs</w:t>
        </w:r>
      </w:ins>
      <w:ins w:id="75" w:author="W. HL" w:date="2023-06-20T17:01:00Z">
        <w:r w:rsidRPr="009D0995">
          <w:rPr>
            <w:sz w:val="20"/>
            <w:szCs w:val="20"/>
          </w:rPr>
          <w:t>.</w:t>
        </w:r>
        <w:r>
          <w:rPr>
            <w:sz w:val="20"/>
            <w:szCs w:val="20"/>
          </w:rPr>
          <w:t>cskefu</w:t>
        </w:r>
        <w:r w:rsidRPr="009D0995">
          <w:rPr>
            <w:sz w:val="20"/>
            <w:szCs w:val="20"/>
          </w:rPr>
          <w:t>.</w:t>
        </w:r>
        <w:r>
          <w:rPr>
            <w:sz w:val="20"/>
            <w:szCs w:val="20"/>
          </w:rPr>
          <w:t>com</w:t>
        </w:r>
        <w:r w:rsidRPr="009D0995">
          <w:rPr>
            <w:sz w:val="20"/>
            <w:szCs w:val="20"/>
          </w:rPr>
          <w:t>/licenses/</w:t>
        </w:r>
        <w:r>
          <w:rPr>
            <w:sz w:val="20"/>
            <w:szCs w:val="20"/>
          </w:rPr>
          <w:t>v1.</w:t>
        </w:r>
      </w:ins>
      <w:ins w:id="76" w:author="W. HL" w:date="2023-06-24T07:39:00Z">
        <w:r w:rsidR="005670C5">
          <w:rPr>
            <w:sz w:val="20"/>
            <w:szCs w:val="20"/>
          </w:rPr>
          <w:t>html</w:t>
        </w:r>
      </w:ins>
    </w:p>
    <w:p w14:paraId="5B97AF47" w14:textId="77777777" w:rsidR="0000754E" w:rsidRPr="00485823" w:rsidRDefault="0000754E" w:rsidP="0000754E">
      <w:pPr>
        <w:rPr>
          <w:ins w:id="77" w:author="W. HL" w:date="2023-06-20T17:01:00Z"/>
          <w:sz w:val="20"/>
          <w:szCs w:val="20"/>
        </w:rPr>
      </w:pPr>
    </w:p>
    <w:p w14:paraId="652C308D" w14:textId="77777777" w:rsidR="0000754E" w:rsidRPr="00485823" w:rsidRDefault="0000754E" w:rsidP="0000754E">
      <w:pPr>
        <w:rPr>
          <w:ins w:id="78" w:author="W. HL" w:date="2023-06-20T17:01:00Z"/>
          <w:sz w:val="20"/>
          <w:szCs w:val="20"/>
        </w:rPr>
      </w:pPr>
      <w:ins w:id="79" w:author="W. HL" w:date="2023-06-20T17:01:00Z">
        <w:r w:rsidRPr="00485823">
          <w:rPr>
            <w:sz w:val="20"/>
            <w:szCs w:val="20"/>
          </w:rPr>
          <w:t xml:space="preserve">   Unless required by applicable law or agreed to in writing, software</w:t>
        </w:r>
      </w:ins>
    </w:p>
    <w:p w14:paraId="6B4F886E" w14:textId="77777777" w:rsidR="0000754E" w:rsidRPr="00485823" w:rsidRDefault="0000754E" w:rsidP="0000754E">
      <w:pPr>
        <w:rPr>
          <w:ins w:id="80" w:author="W. HL" w:date="2023-06-20T17:01:00Z"/>
          <w:sz w:val="20"/>
          <w:szCs w:val="20"/>
        </w:rPr>
      </w:pPr>
      <w:ins w:id="81" w:author="W. HL" w:date="2023-06-20T17:01:00Z">
        <w:r w:rsidRPr="00485823">
          <w:rPr>
            <w:sz w:val="20"/>
            <w:szCs w:val="20"/>
          </w:rPr>
          <w:t xml:space="preserve">   distributed under the License is distributed on an "AS IS" BASIS,</w:t>
        </w:r>
      </w:ins>
    </w:p>
    <w:p w14:paraId="6531E3C9" w14:textId="77777777" w:rsidR="0000754E" w:rsidRPr="00485823" w:rsidRDefault="0000754E" w:rsidP="0000754E">
      <w:pPr>
        <w:rPr>
          <w:ins w:id="82" w:author="W. HL" w:date="2023-06-20T17:01:00Z"/>
          <w:sz w:val="20"/>
          <w:szCs w:val="20"/>
        </w:rPr>
      </w:pPr>
      <w:ins w:id="83" w:author="W. HL" w:date="2023-06-20T17:01:00Z">
        <w:r w:rsidRPr="00485823">
          <w:rPr>
            <w:sz w:val="20"/>
            <w:szCs w:val="20"/>
          </w:rPr>
          <w:t xml:space="preserve">   WITHOUT WARRANTIES OR CONDITIONS OF ANY KIND, either express or implied.</w:t>
        </w:r>
      </w:ins>
    </w:p>
    <w:p w14:paraId="45FC91BA" w14:textId="77777777" w:rsidR="0000754E" w:rsidRPr="00485823" w:rsidRDefault="0000754E" w:rsidP="0000754E">
      <w:pPr>
        <w:rPr>
          <w:ins w:id="84" w:author="W. HL" w:date="2023-06-20T17:01:00Z"/>
          <w:sz w:val="20"/>
          <w:szCs w:val="20"/>
        </w:rPr>
      </w:pPr>
      <w:ins w:id="85" w:author="W. HL" w:date="2023-06-20T17:01:00Z">
        <w:r w:rsidRPr="00485823">
          <w:rPr>
            <w:sz w:val="20"/>
            <w:szCs w:val="20"/>
          </w:rPr>
          <w:t xml:space="preserve">   See the License for the specific language governing permissions and</w:t>
        </w:r>
      </w:ins>
    </w:p>
    <w:p w14:paraId="056F6224" w14:textId="77777777" w:rsidR="0000754E" w:rsidRPr="009D0995" w:rsidRDefault="0000754E" w:rsidP="0000754E">
      <w:pPr>
        <w:pBdr>
          <w:bottom w:val="single" w:sz="6" w:space="1" w:color="auto"/>
        </w:pBdr>
        <w:rPr>
          <w:ins w:id="86" w:author="W. HL" w:date="2023-06-20T17:01:00Z"/>
          <w:sz w:val="20"/>
          <w:szCs w:val="20"/>
        </w:rPr>
      </w:pPr>
      <w:ins w:id="87" w:author="W. HL" w:date="2023-06-20T17:01:00Z">
        <w:r w:rsidRPr="00485823">
          <w:rPr>
            <w:sz w:val="20"/>
            <w:szCs w:val="20"/>
          </w:rPr>
          <w:t xml:space="preserve">   limitations under the License.</w:t>
        </w:r>
      </w:ins>
    </w:p>
    <w:p w14:paraId="37332687" w14:textId="08932CF7" w:rsidR="000778F4" w:rsidRPr="009D0995" w:rsidDel="0000754E" w:rsidRDefault="000778F4" w:rsidP="004817D2">
      <w:pPr>
        <w:jc w:val="left"/>
        <w:rPr>
          <w:del w:id="88" w:author="W. HL" w:date="2023-06-20T17:01:00Z"/>
          <w:sz w:val="20"/>
          <w:szCs w:val="20"/>
        </w:rPr>
      </w:pPr>
      <w:del w:id="89" w:author="W. HL" w:date="2023-06-20T17:01:00Z">
        <w:r w:rsidRPr="009D0995" w:rsidDel="0000754E">
          <w:rPr>
            <w:sz w:val="20"/>
            <w:szCs w:val="20"/>
          </w:rPr>
          <w:delText xml:space="preserve">   Copyright [yyyy] [name of copyright owner]</w:delText>
        </w:r>
      </w:del>
    </w:p>
    <w:p w14:paraId="4059CECD" w14:textId="1130B7B5" w:rsidR="000778F4" w:rsidRPr="009D0995" w:rsidDel="0000754E" w:rsidRDefault="000778F4" w:rsidP="004817D2">
      <w:pPr>
        <w:jc w:val="left"/>
        <w:rPr>
          <w:del w:id="90" w:author="W. HL" w:date="2023-06-20T17:01:00Z"/>
          <w:sz w:val="20"/>
          <w:szCs w:val="20"/>
        </w:rPr>
      </w:pPr>
    </w:p>
    <w:p w14:paraId="505F6C6F" w14:textId="2EB3EFCD" w:rsidR="000778F4" w:rsidRPr="009D0995" w:rsidDel="0000754E" w:rsidRDefault="000778F4" w:rsidP="004817D2">
      <w:pPr>
        <w:jc w:val="left"/>
        <w:rPr>
          <w:del w:id="91" w:author="W. HL" w:date="2023-06-20T17:01:00Z"/>
          <w:sz w:val="20"/>
          <w:szCs w:val="20"/>
        </w:rPr>
      </w:pPr>
      <w:del w:id="92" w:author="W. HL" w:date="2023-06-20T17:01:00Z">
        <w:r w:rsidRPr="009D0995" w:rsidDel="0000754E">
          <w:rPr>
            <w:sz w:val="20"/>
            <w:szCs w:val="20"/>
          </w:rPr>
          <w:delText xml:space="preserve">   Licensed under the Apache License, Version 2.0 (the "License");</w:delText>
        </w:r>
      </w:del>
    </w:p>
    <w:p w14:paraId="77CFAF9E" w14:textId="460A7775" w:rsidR="000778F4" w:rsidRPr="009D0995" w:rsidDel="0000754E" w:rsidRDefault="000778F4" w:rsidP="004817D2">
      <w:pPr>
        <w:jc w:val="left"/>
        <w:rPr>
          <w:del w:id="93" w:author="W. HL" w:date="2023-06-20T17:01:00Z"/>
          <w:sz w:val="20"/>
          <w:szCs w:val="20"/>
        </w:rPr>
      </w:pPr>
      <w:del w:id="94" w:author="W. HL" w:date="2023-06-20T17:01:00Z">
        <w:r w:rsidRPr="009D0995" w:rsidDel="0000754E">
          <w:rPr>
            <w:sz w:val="20"/>
            <w:szCs w:val="20"/>
          </w:rPr>
          <w:delText xml:space="preserve">   you may not use this file except in compliance with the License.</w:delText>
        </w:r>
      </w:del>
    </w:p>
    <w:p w14:paraId="759143AB" w14:textId="7968C323" w:rsidR="000778F4" w:rsidRPr="009D0995" w:rsidDel="0000754E" w:rsidRDefault="000778F4" w:rsidP="004817D2">
      <w:pPr>
        <w:jc w:val="left"/>
        <w:rPr>
          <w:del w:id="95" w:author="W. HL" w:date="2023-06-20T17:01:00Z"/>
          <w:sz w:val="20"/>
          <w:szCs w:val="20"/>
        </w:rPr>
      </w:pPr>
      <w:del w:id="96" w:author="W. HL" w:date="2023-06-20T17:01:00Z">
        <w:r w:rsidRPr="009D0995" w:rsidDel="0000754E">
          <w:rPr>
            <w:sz w:val="20"/>
            <w:szCs w:val="20"/>
          </w:rPr>
          <w:delText xml:space="preserve">   You may obtain a copy of the License at</w:delText>
        </w:r>
      </w:del>
    </w:p>
    <w:p w14:paraId="60DE0050" w14:textId="43130CA0" w:rsidR="000778F4" w:rsidRPr="009D0995" w:rsidDel="0000754E" w:rsidRDefault="000778F4" w:rsidP="004817D2">
      <w:pPr>
        <w:jc w:val="left"/>
        <w:rPr>
          <w:del w:id="97" w:author="W. HL" w:date="2023-06-20T17:01:00Z"/>
          <w:sz w:val="20"/>
          <w:szCs w:val="20"/>
        </w:rPr>
      </w:pPr>
    </w:p>
    <w:p w14:paraId="3FBEED61" w14:textId="1E3BD6D1" w:rsidR="000778F4" w:rsidRPr="009D0995" w:rsidDel="0000754E" w:rsidRDefault="000778F4" w:rsidP="004817D2">
      <w:pPr>
        <w:jc w:val="left"/>
        <w:rPr>
          <w:del w:id="98" w:author="W. HL" w:date="2023-06-20T17:01:00Z"/>
          <w:sz w:val="20"/>
          <w:szCs w:val="20"/>
        </w:rPr>
      </w:pPr>
      <w:del w:id="99" w:author="W. HL" w:date="2023-06-20T17:01:00Z">
        <w:r w:rsidRPr="009D0995" w:rsidDel="0000754E">
          <w:rPr>
            <w:sz w:val="20"/>
            <w:szCs w:val="20"/>
          </w:rPr>
          <w:delText xml:space="preserve">       http://www.apache.org/licenses/LICENSE-2.0</w:delText>
        </w:r>
      </w:del>
    </w:p>
    <w:p w14:paraId="1AA586CB" w14:textId="78ACD1EF" w:rsidR="000778F4" w:rsidRPr="009D0995" w:rsidDel="0000754E" w:rsidRDefault="000778F4" w:rsidP="004817D2">
      <w:pPr>
        <w:jc w:val="left"/>
        <w:rPr>
          <w:del w:id="100" w:author="W. HL" w:date="2023-06-20T17:01:00Z"/>
          <w:sz w:val="20"/>
          <w:szCs w:val="20"/>
        </w:rPr>
      </w:pPr>
    </w:p>
    <w:p w14:paraId="5B30EA71" w14:textId="0BEF4BF4" w:rsidR="000778F4" w:rsidRPr="009D0995" w:rsidDel="0000754E" w:rsidRDefault="000778F4" w:rsidP="004817D2">
      <w:pPr>
        <w:jc w:val="left"/>
        <w:rPr>
          <w:del w:id="101" w:author="W. HL" w:date="2023-06-20T17:01:00Z"/>
          <w:sz w:val="20"/>
          <w:szCs w:val="20"/>
        </w:rPr>
      </w:pPr>
      <w:del w:id="102" w:author="W. HL" w:date="2023-06-20T17:01:00Z">
        <w:r w:rsidRPr="009D0995" w:rsidDel="0000754E">
          <w:rPr>
            <w:sz w:val="20"/>
            <w:szCs w:val="20"/>
          </w:rPr>
          <w:delText xml:space="preserve">   Unless required by applicable law or agreed to in writing, software</w:delText>
        </w:r>
      </w:del>
    </w:p>
    <w:p w14:paraId="7E9EE2F0" w14:textId="4952F2F3" w:rsidR="000778F4" w:rsidRPr="009D0995" w:rsidDel="0000754E" w:rsidRDefault="000778F4" w:rsidP="004817D2">
      <w:pPr>
        <w:jc w:val="left"/>
        <w:rPr>
          <w:del w:id="103" w:author="W. HL" w:date="2023-06-20T17:01:00Z"/>
          <w:sz w:val="20"/>
          <w:szCs w:val="20"/>
        </w:rPr>
      </w:pPr>
      <w:del w:id="104" w:author="W. HL" w:date="2023-06-20T17:01:00Z">
        <w:r w:rsidRPr="009D0995" w:rsidDel="0000754E">
          <w:rPr>
            <w:sz w:val="20"/>
            <w:szCs w:val="20"/>
          </w:rPr>
          <w:delText xml:space="preserve">   distributed under the License is distributed on an "AS IS" BASIS,</w:delText>
        </w:r>
      </w:del>
    </w:p>
    <w:p w14:paraId="307514FD" w14:textId="2B686916" w:rsidR="000778F4" w:rsidRPr="009D0995" w:rsidDel="0000754E" w:rsidRDefault="000778F4" w:rsidP="004817D2">
      <w:pPr>
        <w:jc w:val="left"/>
        <w:rPr>
          <w:del w:id="105" w:author="W. HL" w:date="2023-06-20T17:01:00Z"/>
          <w:sz w:val="20"/>
          <w:szCs w:val="20"/>
        </w:rPr>
      </w:pPr>
      <w:del w:id="106" w:author="W. HL" w:date="2023-06-20T17:01:00Z">
        <w:r w:rsidRPr="009D0995" w:rsidDel="0000754E">
          <w:rPr>
            <w:sz w:val="20"/>
            <w:szCs w:val="20"/>
          </w:rPr>
          <w:delText xml:space="preserve">   WITHOUT WARRANTIES OR CONDITIONS OF ANY KIND, either express or implied.</w:delText>
        </w:r>
      </w:del>
    </w:p>
    <w:p w14:paraId="16B2F4DF" w14:textId="5422006A" w:rsidR="000778F4" w:rsidRPr="009D0995" w:rsidDel="0000754E" w:rsidRDefault="000778F4" w:rsidP="004817D2">
      <w:pPr>
        <w:jc w:val="left"/>
        <w:rPr>
          <w:del w:id="107" w:author="W. HL" w:date="2023-06-20T17:01:00Z"/>
          <w:sz w:val="20"/>
          <w:szCs w:val="20"/>
        </w:rPr>
      </w:pPr>
      <w:del w:id="108" w:author="W. HL" w:date="2023-06-20T17:01:00Z">
        <w:r w:rsidRPr="009D0995" w:rsidDel="0000754E">
          <w:rPr>
            <w:sz w:val="20"/>
            <w:szCs w:val="20"/>
          </w:rPr>
          <w:delText xml:space="preserve">   See the License for the specific language governing permissions and</w:delText>
        </w:r>
      </w:del>
    </w:p>
    <w:p w14:paraId="770B3D0A" w14:textId="652F4572" w:rsidR="00CF27C5" w:rsidRPr="009D0995" w:rsidDel="0000754E" w:rsidRDefault="000778F4" w:rsidP="004817D2">
      <w:pPr>
        <w:jc w:val="left"/>
        <w:rPr>
          <w:del w:id="109" w:author="W. HL" w:date="2023-06-20T17:01:00Z"/>
          <w:sz w:val="20"/>
          <w:szCs w:val="20"/>
        </w:rPr>
      </w:pPr>
      <w:del w:id="110" w:author="W. HL" w:date="2023-06-20T17:01:00Z">
        <w:r w:rsidRPr="009D0995" w:rsidDel="0000754E">
          <w:rPr>
            <w:sz w:val="20"/>
            <w:szCs w:val="20"/>
          </w:rPr>
          <w:delText xml:space="preserve">   limitations under the License.</w:delText>
        </w:r>
      </w:del>
    </w:p>
    <w:p w14:paraId="2220670E" w14:textId="77777777" w:rsidR="00432FFD" w:rsidRPr="009D0995" w:rsidRDefault="00432FFD" w:rsidP="004817D2">
      <w:pPr>
        <w:pBdr>
          <w:bottom w:val="single" w:sz="6" w:space="1" w:color="auto"/>
        </w:pBdr>
        <w:jc w:val="left"/>
        <w:rPr>
          <w:sz w:val="20"/>
          <w:szCs w:val="20"/>
        </w:rPr>
      </w:pPr>
    </w:p>
    <w:p w14:paraId="491E7BE8" w14:textId="2B340532" w:rsidR="002411C1" w:rsidRPr="0010695F" w:rsidRDefault="004F52AF">
      <w:pPr>
        <w:jc w:val="left"/>
        <w:rPr>
          <w:ins w:id="111" w:author="W. HL" w:date="2023-06-20T17:01:00Z"/>
          <w:sz w:val="20"/>
          <w:szCs w:val="20"/>
        </w:rPr>
        <w:pPrChange w:id="112" w:author="W. HL" w:date="2023-06-20T17:02:00Z">
          <w:pPr>
            <w:ind w:firstLineChars="300" w:firstLine="720"/>
            <w:jc w:val="left"/>
          </w:pPr>
        </w:pPrChange>
      </w:pPr>
      <w:del w:id="113" w:author="W. HL" w:date="2023-06-20T17:02:00Z">
        <w:r w:rsidDel="008A46E8">
          <w:fldChar w:fldCharType="begin"/>
        </w:r>
        <w:r w:rsidDel="008A46E8">
          <w:delInstrText>HYPERLINK "https://www.apache.org/licenses/LICENSE-2.0.txt"</w:delInstrText>
        </w:r>
        <w:r w:rsidDel="008A46E8">
          <w:fldChar w:fldCharType="separate"/>
        </w:r>
        <w:r w:rsidR="008B50AB" w:rsidRPr="009D0995" w:rsidDel="008A46E8">
          <w:rPr>
            <w:rStyle w:val="a9"/>
            <w:sz w:val="20"/>
            <w:szCs w:val="20"/>
          </w:rPr>
          <w:delText>https://www.apache.org/licenses/LICENSE-2.0.txt</w:delText>
        </w:r>
        <w:r w:rsidDel="008A46E8">
          <w:rPr>
            <w:rStyle w:val="a9"/>
            <w:sz w:val="20"/>
            <w:szCs w:val="20"/>
          </w:rPr>
          <w:fldChar w:fldCharType="end"/>
        </w:r>
      </w:del>
      <w:ins w:id="114" w:author="W. HL" w:date="2023-06-20T17:01:00Z">
        <w:r w:rsidR="002411C1" w:rsidRPr="009D0995">
          <w:rPr>
            <w:sz w:val="20"/>
            <w:szCs w:val="20"/>
          </w:rPr>
          <w:t>http://www.</w:t>
        </w:r>
        <w:r w:rsidR="002411C1">
          <w:rPr>
            <w:sz w:val="20"/>
            <w:szCs w:val="20"/>
          </w:rPr>
          <w:t>cskefu</w:t>
        </w:r>
        <w:r w:rsidR="002411C1" w:rsidRPr="009D0995">
          <w:rPr>
            <w:sz w:val="20"/>
            <w:szCs w:val="20"/>
          </w:rPr>
          <w:t>.</w:t>
        </w:r>
        <w:r w:rsidR="002411C1">
          <w:rPr>
            <w:sz w:val="20"/>
            <w:szCs w:val="20"/>
          </w:rPr>
          <w:t>com</w:t>
        </w:r>
        <w:r w:rsidR="002411C1" w:rsidRPr="009D0995">
          <w:rPr>
            <w:sz w:val="20"/>
            <w:szCs w:val="20"/>
          </w:rPr>
          <w:t>/licenses/</w:t>
        </w:r>
        <w:r w:rsidR="002411C1">
          <w:rPr>
            <w:sz w:val="20"/>
            <w:szCs w:val="20"/>
          </w:rPr>
          <w:t>v1.txt</w:t>
        </w:r>
      </w:ins>
    </w:p>
    <w:p w14:paraId="4D85A792" w14:textId="77777777" w:rsidR="002411C1" w:rsidRPr="002411C1" w:rsidRDefault="002411C1" w:rsidP="004817D2">
      <w:pPr>
        <w:jc w:val="left"/>
        <w:rPr>
          <w:sz w:val="20"/>
          <w:szCs w:val="20"/>
        </w:rPr>
      </w:pPr>
    </w:p>
    <w:p w14:paraId="5D1AB3B9" w14:textId="77777777" w:rsidR="008B50AB" w:rsidRPr="009D0995" w:rsidRDefault="008B50AB" w:rsidP="004817D2">
      <w:pPr>
        <w:jc w:val="left"/>
        <w:rPr>
          <w:sz w:val="20"/>
          <w:szCs w:val="20"/>
        </w:rPr>
      </w:pPr>
    </w:p>
    <w:p w14:paraId="6DF23401" w14:textId="77777777" w:rsidR="008B50AB" w:rsidRPr="009D0995" w:rsidRDefault="008B50AB" w:rsidP="004817D2">
      <w:pPr>
        <w:jc w:val="left"/>
        <w:rPr>
          <w:sz w:val="20"/>
          <w:szCs w:val="20"/>
        </w:rPr>
      </w:pPr>
    </w:p>
    <w:p w14:paraId="4F61ADC6" w14:textId="72A559EA" w:rsidR="008B50AB" w:rsidRDefault="008B50AB" w:rsidP="008B50AB">
      <w:pPr>
        <w:pStyle w:val="1"/>
        <w:rPr>
          <w:ins w:id="115" w:author="W. HL" w:date="2023-06-20T16:41:00Z"/>
          <w:sz w:val="20"/>
          <w:szCs w:val="20"/>
        </w:rPr>
      </w:pPr>
      <w:r w:rsidRPr="009D0995">
        <w:rPr>
          <w:rFonts w:hint="eastAsia"/>
          <w:sz w:val="20"/>
          <w:szCs w:val="20"/>
        </w:rPr>
        <w:t>中文</w:t>
      </w:r>
    </w:p>
    <w:p w14:paraId="49671E1A" w14:textId="6519E6B4" w:rsidR="000464CF" w:rsidRPr="009D0995" w:rsidRDefault="00F4085B" w:rsidP="000464CF">
      <w:pPr>
        <w:jc w:val="center"/>
        <w:rPr>
          <w:ins w:id="116" w:author="W. HL" w:date="2023-06-20T16:41:00Z"/>
          <w:sz w:val="20"/>
          <w:szCs w:val="20"/>
        </w:rPr>
      </w:pPr>
      <w:ins w:id="117" w:author="W. HL" w:date="2023-06-20T16:59:00Z">
        <w:r>
          <w:rPr>
            <w:rFonts w:hint="eastAsia"/>
            <w:sz w:val="20"/>
            <w:szCs w:val="20"/>
          </w:rPr>
          <w:t>春松许可证</w:t>
        </w:r>
        <w:r w:rsidR="00613EFB">
          <w:rPr>
            <w:rFonts w:hint="eastAsia"/>
            <w:sz w:val="20"/>
            <w:szCs w:val="20"/>
          </w:rPr>
          <w:t xml:space="preserve"> </w:t>
        </w:r>
        <w:r w:rsidR="00613EFB">
          <w:rPr>
            <w:sz w:val="20"/>
            <w:szCs w:val="20"/>
          </w:rPr>
          <w:t>v1.0</w:t>
        </w:r>
      </w:ins>
    </w:p>
    <w:p w14:paraId="13FAB1E0" w14:textId="77777777" w:rsidR="000464CF" w:rsidRPr="009D0995" w:rsidRDefault="000464CF" w:rsidP="000464CF">
      <w:pPr>
        <w:jc w:val="center"/>
        <w:rPr>
          <w:ins w:id="118" w:author="W. HL" w:date="2023-06-20T16:41:00Z"/>
          <w:sz w:val="20"/>
          <w:szCs w:val="20"/>
        </w:rPr>
      </w:pPr>
      <w:ins w:id="119" w:author="W. HL" w:date="2023-06-20T16:41:00Z">
        <w:r w:rsidRPr="009D0995">
          <w:rPr>
            <w:sz w:val="20"/>
            <w:szCs w:val="20"/>
          </w:rPr>
          <w:t xml:space="preserve">Version </w:t>
        </w:r>
        <w:r>
          <w:rPr>
            <w:sz w:val="20"/>
            <w:szCs w:val="20"/>
          </w:rPr>
          <w:t>1</w:t>
        </w:r>
        <w:r w:rsidRPr="009D0995">
          <w:rPr>
            <w:sz w:val="20"/>
            <w:szCs w:val="20"/>
          </w:rPr>
          <w:t xml:space="preserve">.0, </w:t>
        </w:r>
        <w:r>
          <w:rPr>
            <w:sz w:val="20"/>
            <w:szCs w:val="20"/>
          </w:rPr>
          <w:t>June</w:t>
        </w:r>
        <w:r w:rsidRPr="009D0995">
          <w:rPr>
            <w:sz w:val="20"/>
            <w:szCs w:val="20"/>
          </w:rPr>
          <w:t xml:space="preserve"> 20</w:t>
        </w:r>
        <w:r>
          <w:rPr>
            <w:sz w:val="20"/>
            <w:szCs w:val="20"/>
          </w:rPr>
          <w:t>23</w:t>
        </w:r>
      </w:ins>
    </w:p>
    <w:p w14:paraId="13869D78" w14:textId="24B4AA7B" w:rsidR="000464CF" w:rsidRPr="009D0995" w:rsidRDefault="000464CF" w:rsidP="000464CF">
      <w:pPr>
        <w:jc w:val="center"/>
        <w:rPr>
          <w:ins w:id="120" w:author="W. HL" w:date="2023-06-20T16:41:00Z"/>
          <w:sz w:val="20"/>
          <w:szCs w:val="20"/>
        </w:rPr>
      </w:pPr>
      <w:ins w:id="121" w:author="W. HL" w:date="2023-06-20T16:41:00Z">
        <w:r w:rsidRPr="009D0995">
          <w:rPr>
            <w:sz w:val="20"/>
            <w:szCs w:val="20"/>
          </w:rPr>
          <w:t>http://</w:t>
        </w:r>
      </w:ins>
      <w:ins w:id="122" w:author="W. HL" w:date="2023-06-24T07:39:00Z">
        <w:r w:rsidR="006C2AA2">
          <w:rPr>
            <w:sz w:val="20"/>
            <w:szCs w:val="20"/>
          </w:rPr>
          <w:t>docs</w:t>
        </w:r>
      </w:ins>
      <w:ins w:id="123" w:author="W. HL" w:date="2023-06-20T16:41:00Z">
        <w:r w:rsidRPr="009D0995">
          <w:rPr>
            <w:sz w:val="20"/>
            <w:szCs w:val="20"/>
          </w:rPr>
          <w:t>.</w:t>
        </w:r>
        <w:r>
          <w:rPr>
            <w:sz w:val="20"/>
            <w:szCs w:val="20"/>
          </w:rPr>
          <w:t>cskefu</w:t>
        </w:r>
        <w:r w:rsidRPr="009D0995">
          <w:rPr>
            <w:sz w:val="20"/>
            <w:szCs w:val="20"/>
          </w:rPr>
          <w:t>.</w:t>
        </w:r>
        <w:r>
          <w:rPr>
            <w:sz w:val="20"/>
            <w:szCs w:val="20"/>
          </w:rPr>
          <w:t>com</w:t>
        </w:r>
        <w:r w:rsidRPr="009D0995">
          <w:rPr>
            <w:sz w:val="20"/>
            <w:szCs w:val="20"/>
          </w:rPr>
          <w:t>/licenses/</w:t>
        </w:r>
        <w:r w:rsidR="00481067">
          <w:rPr>
            <w:sz w:val="20"/>
            <w:szCs w:val="20"/>
          </w:rPr>
          <w:t>v1.</w:t>
        </w:r>
      </w:ins>
      <w:ins w:id="124" w:author="W. HL" w:date="2023-06-24T07:40:00Z">
        <w:r w:rsidR="007D657F">
          <w:rPr>
            <w:sz w:val="20"/>
            <w:szCs w:val="20"/>
          </w:rPr>
          <w:t>html</w:t>
        </w:r>
      </w:ins>
    </w:p>
    <w:p w14:paraId="2E53B5D3" w14:textId="77777777" w:rsidR="000464CF" w:rsidRPr="007D657F" w:rsidRDefault="000464CF" w:rsidP="000464CF">
      <w:pPr>
        <w:jc w:val="left"/>
        <w:rPr>
          <w:ins w:id="125" w:author="W. HL" w:date="2023-06-20T16:41:00Z"/>
          <w:sz w:val="20"/>
          <w:szCs w:val="20"/>
        </w:rPr>
      </w:pPr>
    </w:p>
    <w:p w14:paraId="367EB577" w14:textId="19041091" w:rsidR="000D5D0E" w:rsidRPr="00825E14" w:rsidRDefault="000D5D0E">
      <w:pPr>
        <w:jc w:val="left"/>
        <w:rPr>
          <w:sz w:val="20"/>
          <w:szCs w:val="20"/>
        </w:rPr>
        <w:pPrChange w:id="126" w:author="W. HL" w:date="2023-06-20T16:41:00Z">
          <w:pPr>
            <w:pStyle w:val="1"/>
          </w:pPr>
        </w:pPrChange>
      </w:pPr>
      <w:ins w:id="127" w:author="W. HL" w:date="2023-06-20T16:42:00Z">
        <w:r>
          <w:rPr>
            <w:rFonts w:hint="eastAsia"/>
            <w:sz w:val="20"/>
            <w:szCs w:val="20"/>
          </w:rPr>
          <w:t>用于使用、重生成和分发的法律条款和条件。</w:t>
        </w:r>
      </w:ins>
    </w:p>
    <w:p w14:paraId="3183DAE7" w14:textId="77777777" w:rsidR="00B14786" w:rsidRPr="00B14786" w:rsidRDefault="00B14786" w:rsidP="00BA2E9C">
      <w:pPr>
        <w:pStyle w:val="2"/>
      </w:pPr>
      <w:r w:rsidRPr="00B14786">
        <w:t>1.定义</w:t>
      </w:r>
    </w:p>
    <w:p w14:paraId="2A718D10" w14:textId="77777777" w:rsidR="00B14786" w:rsidRPr="00B14786" w:rsidRDefault="00B14786" w:rsidP="00B14786">
      <w:pPr>
        <w:rPr>
          <w:sz w:val="20"/>
          <w:szCs w:val="20"/>
        </w:rPr>
      </w:pPr>
    </w:p>
    <w:p w14:paraId="613D5AAE" w14:textId="77777777" w:rsidR="00B14786" w:rsidRPr="00B14786" w:rsidRDefault="00B14786" w:rsidP="00B14786">
      <w:pPr>
        <w:rPr>
          <w:sz w:val="20"/>
          <w:szCs w:val="20"/>
        </w:rPr>
      </w:pPr>
      <w:r w:rsidRPr="00B14786">
        <w:rPr>
          <w:sz w:val="20"/>
          <w:szCs w:val="20"/>
        </w:rPr>
        <w:t>"许可证"是指根据本文档第1到第9部分关于使用、重生成和分发的术语和条件。</w:t>
      </w:r>
    </w:p>
    <w:p w14:paraId="09CCA413" w14:textId="77777777" w:rsidR="00B14786" w:rsidRPr="00B14786" w:rsidRDefault="00B14786" w:rsidP="00B14786">
      <w:pPr>
        <w:rPr>
          <w:sz w:val="20"/>
          <w:szCs w:val="20"/>
        </w:rPr>
      </w:pPr>
      <w:r w:rsidRPr="00B14786">
        <w:rPr>
          <w:sz w:val="20"/>
          <w:szCs w:val="20"/>
        </w:rPr>
        <w:t>"许可证颁发者"是指版权所有者或者由版权所有者批准的授权许可证的实体。</w:t>
      </w:r>
    </w:p>
    <w:p w14:paraId="0ABF1EBC" w14:textId="77777777" w:rsidR="00B14786" w:rsidRPr="00B14786" w:rsidRDefault="00B14786" w:rsidP="00B14786">
      <w:pPr>
        <w:rPr>
          <w:sz w:val="20"/>
          <w:szCs w:val="20"/>
        </w:rPr>
      </w:pPr>
      <w:r w:rsidRPr="00B14786">
        <w:rPr>
          <w:sz w:val="20"/>
          <w:szCs w:val="20"/>
        </w:rPr>
        <w:t>"法律实体"是指实施实体和进行控制的所有其它实体受该实体控制，或者受该实体集中控制。根据此定义，"控制"是指(i)让无论是否签订协议的上述实体，进行指导或管理的直接权利或间接权利，或者(ii)拥有百分之五十(50%)或以上已发行股票的所有者，或者(iii)上述实体的实权所有者。</w:t>
      </w:r>
    </w:p>
    <w:p w14:paraId="610ABDC1" w14:textId="77777777" w:rsidR="00B14786" w:rsidRPr="00B14786" w:rsidRDefault="00B14786" w:rsidP="00B14786">
      <w:pPr>
        <w:rPr>
          <w:sz w:val="20"/>
          <w:szCs w:val="20"/>
        </w:rPr>
      </w:pPr>
      <w:r w:rsidRPr="00B14786">
        <w:rPr>
          <w:sz w:val="20"/>
          <w:szCs w:val="20"/>
        </w:rPr>
        <w:t>"用户"(或"用户的")是指行使本许可证所授予权限的个人或法律实体。</w:t>
      </w:r>
    </w:p>
    <w:p w14:paraId="741E7C70" w14:textId="77777777" w:rsidR="00B14786" w:rsidRPr="00B14786" w:rsidRDefault="00B14786" w:rsidP="00B14786">
      <w:pPr>
        <w:rPr>
          <w:sz w:val="20"/>
          <w:szCs w:val="20"/>
        </w:rPr>
      </w:pPr>
      <w:r w:rsidRPr="00B14786">
        <w:rPr>
          <w:sz w:val="20"/>
          <w:szCs w:val="20"/>
        </w:rPr>
        <w:t>"源程序"形式是指对包含但不限制软件源代码、文档源程序和配置文件进行修改的首选形式。</w:t>
      </w:r>
    </w:p>
    <w:p w14:paraId="5098C108" w14:textId="77777777" w:rsidR="00B14786" w:rsidRPr="00B14786" w:rsidRDefault="00B14786" w:rsidP="00B14786">
      <w:pPr>
        <w:rPr>
          <w:sz w:val="20"/>
          <w:szCs w:val="20"/>
        </w:rPr>
      </w:pPr>
      <w:r w:rsidRPr="00B14786">
        <w:rPr>
          <w:sz w:val="20"/>
          <w:szCs w:val="20"/>
        </w:rPr>
        <w:t>"目标"形式是指对源程序形式进行机械转换或翻译的任何形式，包括但不限于对编译的目标代码，生成的文件以及转换为其它媒体类型。</w:t>
      </w:r>
    </w:p>
    <w:p w14:paraId="0F3242ED" w14:textId="77777777" w:rsidR="00B14786" w:rsidRDefault="00B14786" w:rsidP="00B14786">
      <w:pPr>
        <w:rPr>
          <w:ins w:id="128" w:author="W. HL" w:date="2023-06-20T17:23:00Z"/>
          <w:sz w:val="20"/>
          <w:szCs w:val="20"/>
        </w:rPr>
      </w:pPr>
      <w:r w:rsidRPr="00B14786">
        <w:rPr>
          <w:sz w:val="20"/>
          <w:szCs w:val="20"/>
        </w:rPr>
        <w:t>"作品"是指根据本许可证所制作的源程序形式或目标形式的著作，在著作中包含的或附加的版权通知(在下面附录中提供了一个示例)。</w:t>
      </w:r>
    </w:p>
    <w:p w14:paraId="689E55AF" w14:textId="194F127B" w:rsidR="00BB7164" w:rsidRPr="00B14786" w:rsidDel="00BB7164" w:rsidRDefault="00BB7164" w:rsidP="00B14786">
      <w:pPr>
        <w:rPr>
          <w:del w:id="129" w:author="W. HL" w:date="2023-06-20T17:24:00Z"/>
          <w:sz w:val="20"/>
          <w:szCs w:val="20"/>
        </w:rPr>
      </w:pPr>
    </w:p>
    <w:p w14:paraId="163E2A9C" w14:textId="77777777" w:rsidR="00B14786" w:rsidRDefault="00B14786" w:rsidP="00B14786">
      <w:pPr>
        <w:rPr>
          <w:ins w:id="130" w:author="W. HL" w:date="2023-06-20T17:24:00Z"/>
          <w:sz w:val="20"/>
          <w:szCs w:val="20"/>
        </w:rPr>
      </w:pPr>
      <w:r w:rsidRPr="00B14786">
        <w:rPr>
          <w:sz w:val="20"/>
          <w:szCs w:val="20"/>
        </w:rPr>
        <w:t>"衍生作品"是指基于作品(或从作品衍生而来)的源程序形式或目标形式的任何作品，以及编辑修订、注释、详细描述或其它修订等构成原创著作作品的整体。根据本许可证，衍生作品不得包括与作品及其衍生作品分离之作品，或仅与作品及其衍生作品的接口相链接(或按名称结合)之作品。</w:t>
      </w:r>
    </w:p>
    <w:p w14:paraId="7503B92A" w14:textId="765CD282" w:rsidR="00BB7164" w:rsidRPr="00B14786" w:rsidRDefault="00BB7164" w:rsidP="00B14786">
      <w:pPr>
        <w:rPr>
          <w:sz w:val="20"/>
          <w:szCs w:val="20"/>
        </w:rPr>
      </w:pPr>
      <w:ins w:id="131" w:author="W. HL" w:date="2023-06-20T17:24:00Z">
        <w:r w:rsidRPr="00B14786">
          <w:rPr>
            <w:sz w:val="20"/>
            <w:szCs w:val="20"/>
          </w:rPr>
          <w:t>"</w:t>
        </w:r>
        <w:r>
          <w:rPr>
            <w:rFonts w:hint="eastAsia"/>
            <w:sz w:val="20"/>
            <w:szCs w:val="20"/>
          </w:rPr>
          <w:t>证书服务器</w:t>
        </w:r>
        <w:r w:rsidRPr="00B14786">
          <w:rPr>
            <w:sz w:val="20"/>
            <w:szCs w:val="20"/>
          </w:rPr>
          <w:t>"</w:t>
        </w:r>
        <w:r>
          <w:rPr>
            <w:rFonts w:hint="eastAsia"/>
            <w:sz w:val="20"/>
            <w:szCs w:val="20"/>
          </w:rPr>
          <w:t>是指</w:t>
        </w:r>
      </w:ins>
      <w:ins w:id="132" w:author="W. HL" w:date="2023-06-20T17:33:00Z">
        <w:r>
          <w:rPr>
            <w:rFonts w:hint="eastAsia"/>
            <w:sz w:val="20"/>
            <w:szCs w:val="20"/>
          </w:rPr>
          <w:t>对</w:t>
        </w:r>
      </w:ins>
      <w:ins w:id="133" w:author="W. HL" w:date="2023-06-20T17:24:00Z">
        <w:r>
          <w:rPr>
            <w:rFonts w:hint="eastAsia"/>
            <w:sz w:val="20"/>
            <w:szCs w:val="20"/>
          </w:rPr>
          <w:t>作品</w:t>
        </w:r>
      </w:ins>
      <w:ins w:id="134" w:author="W. HL" w:date="2023-06-20T17:25:00Z">
        <w:r>
          <w:rPr>
            <w:rFonts w:hint="eastAsia"/>
            <w:sz w:val="20"/>
            <w:szCs w:val="20"/>
          </w:rPr>
          <w:t>及衍生作品中</w:t>
        </w:r>
      </w:ins>
      <w:ins w:id="135" w:author="W. HL" w:date="2023-06-20T17:30:00Z">
        <w:r>
          <w:rPr>
            <w:rFonts w:hint="eastAsia"/>
            <w:sz w:val="20"/>
            <w:szCs w:val="20"/>
          </w:rPr>
          <w:t>设定的付费</w:t>
        </w:r>
      </w:ins>
      <w:ins w:id="136" w:author="W. HL" w:date="2023-06-20T17:31:00Z">
        <w:r>
          <w:rPr>
            <w:rFonts w:hint="eastAsia"/>
            <w:sz w:val="20"/>
            <w:szCs w:val="20"/>
          </w:rPr>
          <w:t>资源或软件功能</w:t>
        </w:r>
      </w:ins>
      <w:ins w:id="137" w:author="W. HL" w:date="2023-06-20T17:33:00Z">
        <w:r>
          <w:rPr>
            <w:rFonts w:hint="eastAsia"/>
            <w:sz w:val="20"/>
            <w:szCs w:val="20"/>
          </w:rPr>
          <w:t>进行管理的网络服务，</w:t>
        </w:r>
        <w:r w:rsidR="00471374">
          <w:rPr>
            <w:rFonts w:hint="eastAsia"/>
            <w:sz w:val="20"/>
            <w:szCs w:val="20"/>
          </w:rPr>
          <w:t>完成</w:t>
        </w:r>
      </w:ins>
      <w:ins w:id="138" w:author="W. HL" w:date="2023-06-20T17:30:00Z">
        <w:r>
          <w:rPr>
            <w:rFonts w:hint="eastAsia"/>
            <w:sz w:val="20"/>
            <w:szCs w:val="20"/>
          </w:rPr>
          <w:t>订单</w:t>
        </w:r>
      </w:ins>
      <w:ins w:id="139" w:author="W. HL" w:date="2023-06-20T17:33:00Z">
        <w:r>
          <w:rPr>
            <w:rFonts w:hint="eastAsia"/>
            <w:sz w:val="20"/>
            <w:szCs w:val="20"/>
          </w:rPr>
          <w:t>管理</w:t>
        </w:r>
      </w:ins>
      <w:ins w:id="140" w:author="W. HL" w:date="2023-06-20T17:30:00Z">
        <w:r>
          <w:rPr>
            <w:rFonts w:hint="eastAsia"/>
            <w:sz w:val="20"/>
            <w:szCs w:val="20"/>
          </w:rPr>
          <w:t>、支付、订阅</w:t>
        </w:r>
      </w:ins>
      <w:ins w:id="141" w:author="W. HL" w:date="2023-06-20T17:31:00Z">
        <w:r>
          <w:rPr>
            <w:rFonts w:hint="eastAsia"/>
            <w:sz w:val="20"/>
            <w:szCs w:val="20"/>
          </w:rPr>
          <w:t>和授权证书校验</w:t>
        </w:r>
      </w:ins>
      <w:ins w:id="142" w:author="W. HL" w:date="2023-06-20T17:33:00Z">
        <w:r>
          <w:rPr>
            <w:rFonts w:hint="eastAsia"/>
            <w:sz w:val="20"/>
            <w:szCs w:val="20"/>
          </w:rPr>
          <w:t>等。</w:t>
        </w:r>
      </w:ins>
    </w:p>
    <w:p w14:paraId="69F55219" w14:textId="77777777" w:rsidR="00B14786" w:rsidRPr="00B14786" w:rsidRDefault="00B14786" w:rsidP="00B14786">
      <w:pPr>
        <w:rPr>
          <w:sz w:val="20"/>
          <w:szCs w:val="20"/>
        </w:rPr>
      </w:pPr>
      <w:r w:rsidRPr="00B14786">
        <w:rPr>
          <w:sz w:val="20"/>
          <w:szCs w:val="20"/>
        </w:rPr>
        <w:lastRenderedPageBreak/>
        <w:t>"贡献"是指任何著作作品，包括作品的原始版本和对该作品或衍生作品所做的任何修订或补充，意在提交给许可证颁发者以让版权所有者或代表版权所有者的授权个人或法律实体包含在其作品中。根据此定义，"提交"一词表示发送给许可证颁发者或其代表人，任何电子的、口头的或书面的交流信息形式，包括但不限于在由许可证颁发者或者代表其管理的电子邮件清单、源代码控制系统、以及发布跟踪系统上为讨论和提高作品的交流，但不包括由版权所有者以书面形式明显标注或指定为"非贡献"的交流活动。</w:t>
      </w:r>
    </w:p>
    <w:p w14:paraId="035B8877" w14:textId="77777777" w:rsidR="00B14786" w:rsidRPr="00B14786" w:rsidRDefault="00B14786" w:rsidP="00B14786">
      <w:pPr>
        <w:rPr>
          <w:sz w:val="20"/>
          <w:szCs w:val="20"/>
        </w:rPr>
      </w:pPr>
      <w:r w:rsidRPr="00B14786">
        <w:rPr>
          <w:sz w:val="20"/>
          <w:szCs w:val="20"/>
        </w:rPr>
        <w:t>"贡献者"是指许可证颁发者和代表从许可证颁发者接受之贡献的并随后包含在作品之贡献中的任何个人或法律实体。</w:t>
      </w:r>
    </w:p>
    <w:p w14:paraId="698EE89D" w14:textId="77777777" w:rsidR="00B14786" w:rsidRPr="00B14786" w:rsidRDefault="00B14786" w:rsidP="00B14786">
      <w:pPr>
        <w:rPr>
          <w:sz w:val="20"/>
          <w:szCs w:val="20"/>
        </w:rPr>
      </w:pPr>
    </w:p>
    <w:p w14:paraId="2A7EAF65" w14:textId="77777777" w:rsidR="00B14786" w:rsidRPr="00B14786" w:rsidRDefault="00B14786" w:rsidP="00EF7F8D">
      <w:pPr>
        <w:pStyle w:val="2"/>
      </w:pPr>
      <w:r w:rsidRPr="00B14786">
        <w:t>2.版权许可证的授予</w:t>
      </w:r>
    </w:p>
    <w:p w14:paraId="591B7FCB" w14:textId="77777777" w:rsidR="00B14786" w:rsidRPr="00B14786" w:rsidRDefault="00B14786" w:rsidP="00B14786">
      <w:pPr>
        <w:rPr>
          <w:sz w:val="20"/>
          <w:szCs w:val="20"/>
        </w:rPr>
      </w:pPr>
    </w:p>
    <w:p w14:paraId="0F02813D" w14:textId="30E4B470" w:rsidR="00B14786" w:rsidRPr="00B14786" w:rsidRDefault="00B14786" w:rsidP="00B14786">
      <w:pPr>
        <w:rPr>
          <w:sz w:val="20"/>
          <w:szCs w:val="20"/>
        </w:rPr>
      </w:pPr>
      <w:r w:rsidRPr="00B14786">
        <w:rPr>
          <w:rFonts w:hint="eastAsia"/>
          <w:sz w:val="20"/>
          <w:szCs w:val="20"/>
        </w:rPr>
        <w:t>根据本许可证的条款，每个贡献者授予用户永久性的、全球性的、非专有性的、</w:t>
      </w:r>
      <w:del w:id="143" w:author="W. HL" w:date="2023-06-20T16:42:00Z">
        <w:r w:rsidRPr="00B14786" w:rsidDel="009C5010">
          <w:rPr>
            <w:rFonts w:hint="eastAsia"/>
            <w:sz w:val="20"/>
            <w:szCs w:val="20"/>
          </w:rPr>
          <w:delText>免费的、</w:delText>
        </w:r>
      </w:del>
      <w:r w:rsidRPr="00B14786">
        <w:rPr>
          <w:rFonts w:hint="eastAsia"/>
          <w:sz w:val="20"/>
          <w:szCs w:val="20"/>
        </w:rPr>
        <w:t>无版权费的、不可撤销的版权许可证以源程序形式或目标形式复制、准备衍生作品、公开显示、公开执行、授予分许可证、以及分发作品和这样的衍生作品。</w:t>
      </w:r>
    </w:p>
    <w:p w14:paraId="6E24C99D" w14:textId="77777777" w:rsidR="00B14786" w:rsidRPr="00B14786" w:rsidRDefault="00B14786" w:rsidP="00B14786">
      <w:pPr>
        <w:rPr>
          <w:sz w:val="20"/>
          <w:szCs w:val="20"/>
        </w:rPr>
      </w:pPr>
    </w:p>
    <w:p w14:paraId="14577EAE" w14:textId="77777777" w:rsidR="00B14786" w:rsidRPr="00B14786" w:rsidRDefault="00B14786" w:rsidP="006B458A">
      <w:pPr>
        <w:pStyle w:val="2"/>
      </w:pPr>
      <w:r w:rsidRPr="00B14786">
        <w:t>3.专利许可证的授予</w:t>
      </w:r>
    </w:p>
    <w:p w14:paraId="7BA38963" w14:textId="77777777" w:rsidR="00B14786" w:rsidRPr="00B14786" w:rsidRDefault="00B14786" w:rsidP="00B14786">
      <w:pPr>
        <w:rPr>
          <w:sz w:val="20"/>
          <w:szCs w:val="20"/>
        </w:rPr>
      </w:pPr>
    </w:p>
    <w:p w14:paraId="4BDA934D" w14:textId="66B746C5" w:rsidR="00B14786" w:rsidRPr="00B14786" w:rsidRDefault="00B14786" w:rsidP="00B14786">
      <w:pPr>
        <w:rPr>
          <w:sz w:val="20"/>
          <w:szCs w:val="20"/>
        </w:rPr>
      </w:pPr>
      <w:r w:rsidRPr="00B14786">
        <w:rPr>
          <w:rFonts w:hint="eastAsia"/>
          <w:sz w:val="20"/>
          <w:szCs w:val="20"/>
        </w:rPr>
        <w:t>根据本许可证的条款，每个贡献者授予用户永久性的、全球性的、非专有性的、</w:t>
      </w:r>
      <w:del w:id="144" w:author="W. HL" w:date="2023-06-20T16:42:00Z">
        <w:r w:rsidRPr="00B14786" w:rsidDel="009B4C64">
          <w:rPr>
            <w:rFonts w:hint="eastAsia"/>
            <w:sz w:val="20"/>
            <w:szCs w:val="20"/>
          </w:rPr>
          <w:delText>免费的、</w:delText>
        </w:r>
      </w:del>
      <w:r w:rsidRPr="00B14786">
        <w:rPr>
          <w:rFonts w:hint="eastAsia"/>
          <w:sz w:val="20"/>
          <w:szCs w:val="20"/>
        </w:rPr>
        <w:t>无版权费的、不可撤销的</w:t>
      </w:r>
      <w:r w:rsidRPr="00B14786">
        <w:rPr>
          <w:sz w:val="20"/>
          <w:szCs w:val="20"/>
        </w:rPr>
        <w:t>(除在本部分进行说明)专利许可证对作品进行制作、让人制作、使用、提供销售、销售、进口和其它转让，且这样的许可证仅适用于在所递交作品的贡献中因可由单一的或多个这样的贡献者授予而必须侵犯的申请专利。如果用户对作品</w:t>
      </w:r>
      <w:r w:rsidR="00696A22">
        <w:rPr>
          <w:rFonts w:hint="eastAsia"/>
          <w:sz w:val="20"/>
          <w:szCs w:val="20"/>
        </w:rPr>
        <w:t>的</w:t>
      </w:r>
      <w:r w:rsidR="00696A22" w:rsidRPr="00B14786">
        <w:rPr>
          <w:sz w:val="20"/>
          <w:szCs w:val="20"/>
        </w:rPr>
        <w:t>许可证颁发者</w:t>
      </w:r>
      <w:r w:rsidRPr="00B14786">
        <w:rPr>
          <w:sz w:val="20"/>
          <w:szCs w:val="20"/>
        </w:rPr>
        <w:t>或作品中所涉及贡献</w:t>
      </w:r>
      <w:r w:rsidR="006A7F65">
        <w:rPr>
          <w:rFonts w:hint="eastAsia"/>
          <w:sz w:val="20"/>
          <w:szCs w:val="20"/>
        </w:rPr>
        <w:t>的贡献者</w:t>
      </w:r>
      <w:r w:rsidR="00AD2C31">
        <w:rPr>
          <w:rFonts w:hint="eastAsia"/>
          <w:sz w:val="20"/>
          <w:szCs w:val="20"/>
        </w:rPr>
        <w:t>所关联的实体</w:t>
      </w:r>
      <w:r w:rsidRPr="00B14786">
        <w:rPr>
          <w:sz w:val="20"/>
          <w:szCs w:val="20"/>
        </w:rPr>
        <w:t>提出因直接性或贡献性专利侵权而提起专利法律诉讼(包括交互诉讼请求或反索赔)，那么根据本许可证，授予用户针对作品的任何专利许可证将在提起上述诉讼之日起终止。</w:t>
      </w:r>
    </w:p>
    <w:p w14:paraId="1B51C006" w14:textId="77777777" w:rsidR="00B14786" w:rsidRPr="00B14786" w:rsidRDefault="00B14786" w:rsidP="00B14786">
      <w:pPr>
        <w:rPr>
          <w:sz w:val="20"/>
          <w:szCs w:val="20"/>
        </w:rPr>
      </w:pPr>
    </w:p>
    <w:p w14:paraId="2A4071DC" w14:textId="77777777" w:rsidR="00B14786" w:rsidRPr="00B14786" w:rsidRDefault="00B14786" w:rsidP="00A35DA2">
      <w:pPr>
        <w:pStyle w:val="2"/>
      </w:pPr>
      <w:r w:rsidRPr="00B14786">
        <w:t>4.重新分发</w:t>
      </w:r>
    </w:p>
    <w:p w14:paraId="055CC9EF" w14:textId="77777777" w:rsidR="00B14786" w:rsidRPr="00B14786" w:rsidRDefault="00B14786" w:rsidP="00B14786">
      <w:pPr>
        <w:rPr>
          <w:sz w:val="20"/>
          <w:szCs w:val="20"/>
        </w:rPr>
      </w:pPr>
    </w:p>
    <w:p w14:paraId="53BB9477" w14:textId="77777777" w:rsidR="00B14786" w:rsidRPr="00B14786" w:rsidRDefault="00B14786" w:rsidP="00B14786">
      <w:pPr>
        <w:rPr>
          <w:sz w:val="20"/>
          <w:szCs w:val="20"/>
        </w:rPr>
      </w:pPr>
      <w:r w:rsidRPr="00B14786">
        <w:rPr>
          <w:rFonts w:hint="eastAsia"/>
          <w:sz w:val="20"/>
          <w:szCs w:val="20"/>
        </w:rPr>
        <w:t>用户可在任何媒介中复制和分发作品或衍生作品之副本，无论是否修订，还是以源程序形式或目标形式，条件是用户需满足下列条款：</w:t>
      </w:r>
    </w:p>
    <w:p w14:paraId="5E3B6D60" w14:textId="77777777" w:rsidR="00B14786" w:rsidRPr="00B14786" w:rsidRDefault="00B14786" w:rsidP="00B14786">
      <w:pPr>
        <w:rPr>
          <w:sz w:val="20"/>
          <w:szCs w:val="20"/>
        </w:rPr>
      </w:pPr>
    </w:p>
    <w:p w14:paraId="28DFD50B" w14:textId="77777777" w:rsidR="00B14786" w:rsidRPr="00B14786" w:rsidRDefault="00B14786" w:rsidP="00B14786">
      <w:pPr>
        <w:rPr>
          <w:sz w:val="20"/>
          <w:szCs w:val="20"/>
        </w:rPr>
      </w:pPr>
      <w:r w:rsidRPr="00B14786">
        <w:rPr>
          <w:sz w:val="20"/>
          <w:szCs w:val="20"/>
        </w:rPr>
        <w:t>(a) 用户必须为作品或衍生作品的任何其他接收者提供本许可证的副本；并且</w:t>
      </w:r>
    </w:p>
    <w:p w14:paraId="2DFCC051" w14:textId="77777777" w:rsidR="00B14786" w:rsidRPr="00B14786" w:rsidRDefault="00B14786" w:rsidP="00B14786">
      <w:pPr>
        <w:rPr>
          <w:sz w:val="20"/>
          <w:szCs w:val="20"/>
        </w:rPr>
      </w:pPr>
      <w:r w:rsidRPr="00B14786">
        <w:rPr>
          <w:sz w:val="20"/>
          <w:szCs w:val="20"/>
        </w:rPr>
        <w:t>(b) 用户必须让任何修改过的文件附带明显的通知，声明用户已更改文件；并且</w:t>
      </w:r>
    </w:p>
    <w:p w14:paraId="546ABB8A" w14:textId="77777777" w:rsidR="00B14786" w:rsidRDefault="00B14786" w:rsidP="00B14786">
      <w:pPr>
        <w:rPr>
          <w:ins w:id="145" w:author="W. HL" w:date="2023-06-20T16:43:00Z"/>
          <w:sz w:val="20"/>
          <w:szCs w:val="20"/>
        </w:rPr>
      </w:pPr>
      <w:r w:rsidRPr="00B14786">
        <w:rPr>
          <w:sz w:val="20"/>
          <w:szCs w:val="20"/>
        </w:rPr>
        <w:t>(c) 用户必须从作品的源程序形式中保留衍生作品源程序形式的用户所分发的所有版权、专利、商标和属性通知，但不包括不属于衍生作品任何部分的类似通知；并且</w:t>
      </w:r>
    </w:p>
    <w:p w14:paraId="342B28B4" w14:textId="752A5C31" w:rsidR="00CF523A" w:rsidRPr="00B14786" w:rsidRDefault="00CF523A" w:rsidP="00B14786">
      <w:pPr>
        <w:rPr>
          <w:sz w:val="20"/>
          <w:szCs w:val="20"/>
        </w:rPr>
      </w:pPr>
      <w:ins w:id="146" w:author="W. HL" w:date="2023-06-20T16:43:00Z">
        <w:r>
          <w:rPr>
            <w:rFonts w:hint="eastAsia"/>
            <w:sz w:val="20"/>
            <w:szCs w:val="20"/>
          </w:rPr>
          <w:t>(</w:t>
        </w:r>
        <w:r>
          <w:rPr>
            <w:sz w:val="20"/>
            <w:szCs w:val="20"/>
          </w:rPr>
          <w:t xml:space="preserve">d) </w:t>
        </w:r>
        <w:r>
          <w:rPr>
            <w:rFonts w:hint="eastAsia"/>
            <w:sz w:val="20"/>
            <w:szCs w:val="20"/>
          </w:rPr>
          <w:t>用户</w:t>
        </w:r>
      </w:ins>
      <w:ins w:id="147" w:author="W. HL" w:date="2023-06-20T16:44:00Z">
        <w:r w:rsidR="00D86494">
          <w:rPr>
            <w:rFonts w:hint="eastAsia"/>
            <w:sz w:val="20"/>
            <w:szCs w:val="20"/>
          </w:rPr>
          <w:t>不能改变</w:t>
        </w:r>
      </w:ins>
      <w:ins w:id="148" w:author="W. HL" w:date="2023-06-20T16:46:00Z">
        <w:r w:rsidR="00180E1F">
          <w:rPr>
            <w:rFonts w:hint="eastAsia"/>
            <w:sz w:val="20"/>
            <w:szCs w:val="20"/>
          </w:rPr>
          <w:t>源代码、目标、</w:t>
        </w:r>
      </w:ins>
      <w:ins w:id="149" w:author="W. HL" w:date="2023-06-20T16:44:00Z">
        <w:r w:rsidR="00D86494">
          <w:rPr>
            <w:rFonts w:hint="eastAsia"/>
            <w:sz w:val="20"/>
            <w:szCs w:val="20"/>
          </w:rPr>
          <w:t>作品或</w:t>
        </w:r>
        <w:r w:rsidR="00D86494" w:rsidRPr="00B14786">
          <w:rPr>
            <w:sz w:val="20"/>
            <w:szCs w:val="20"/>
          </w:rPr>
          <w:t>衍生作品</w:t>
        </w:r>
        <w:r w:rsidR="00D86494">
          <w:rPr>
            <w:rFonts w:hint="eastAsia"/>
            <w:sz w:val="20"/>
            <w:szCs w:val="20"/>
          </w:rPr>
          <w:t>中涉及的</w:t>
        </w:r>
      </w:ins>
      <w:ins w:id="150" w:author="W. HL" w:date="2023-06-20T16:45:00Z">
        <w:r w:rsidR="00D86494">
          <w:rPr>
            <w:rFonts w:hint="eastAsia"/>
            <w:sz w:val="20"/>
            <w:szCs w:val="20"/>
          </w:rPr>
          <w:t>付费资源的购买</w:t>
        </w:r>
      </w:ins>
      <w:ins w:id="151" w:author="W. HL" w:date="2023-06-20T16:48:00Z">
        <w:r w:rsidR="00B97D8C">
          <w:rPr>
            <w:rFonts w:hint="eastAsia"/>
            <w:sz w:val="20"/>
            <w:szCs w:val="20"/>
          </w:rPr>
          <w:t>和计费</w:t>
        </w:r>
      </w:ins>
      <w:ins w:id="152" w:author="W. HL" w:date="2023-06-20T16:51:00Z">
        <w:r w:rsidR="00B74A61">
          <w:rPr>
            <w:rFonts w:hint="eastAsia"/>
            <w:sz w:val="20"/>
            <w:szCs w:val="20"/>
          </w:rPr>
          <w:t>行为</w:t>
        </w:r>
      </w:ins>
      <w:ins w:id="153" w:author="W. HL" w:date="2023-06-20T16:45:00Z">
        <w:r w:rsidR="00D86494">
          <w:rPr>
            <w:rFonts w:hint="eastAsia"/>
            <w:sz w:val="20"/>
            <w:szCs w:val="20"/>
          </w:rPr>
          <w:t>，</w:t>
        </w:r>
      </w:ins>
      <w:ins w:id="154" w:author="W. HL" w:date="2023-06-20T16:52:00Z">
        <w:r w:rsidR="00685069">
          <w:rPr>
            <w:rFonts w:hint="eastAsia"/>
            <w:sz w:val="20"/>
            <w:szCs w:val="20"/>
          </w:rPr>
          <w:t>相关行为</w:t>
        </w:r>
      </w:ins>
      <w:ins w:id="155" w:author="W. HL" w:date="2023-06-20T16:46:00Z">
        <w:r w:rsidR="00180E1F">
          <w:rPr>
            <w:rFonts w:hint="eastAsia"/>
            <w:sz w:val="20"/>
            <w:szCs w:val="20"/>
          </w:rPr>
          <w:t>包括</w:t>
        </w:r>
      </w:ins>
      <w:ins w:id="156" w:author="W. HL" w:date="2023-06-20T16:47:00Z">
        <w:r w:rsidR="00180E1F">
          <w:rPr>
            <w:rFonts w:hint="eastAsia"/>
            <w:sz w:val="20"/>
            <w:szCs w:val="20"/>
          </w:rPr>
          <w:t>但不限于</w:t>
        </w:r>
      </w:ins>
      <w:ins w:id="157" w:author="W. HL" w:date="2023-06-20T17:34:00Z">
        <w:r w:rsidR="00A7028A">
          <w:rPr>
            <w:rFonts w:hint="eastAsia"/>
            <w:sz w:val="20"/>
            <w:szCs w:val="20"/>
          </w:rPr>
          <w:t>连接证书服务器</w:t>
        </w:r>
      </w:ins>
      <w:ins w:id="158" w:author="W. HL" w:date="2023-06-20T16:47:00Z">
        <w:r w:rsidR="00180E1F">
          <w:rPr>
            <w:rFonts w:hint="eastAsia"/>
            <w:sz w:val="20"/>
            <w:szCs w:val="20"/>
          </w:rPr>
          <w:t>、</w:t>
        </w:r>
      </w:ins>
      <w:ins w:id="159" w:author="W. HL" w:date="2023-06-20T16:48:00Z">
        <w:r w:rsidR="00ED1218">
          <w:rPr>
            <w:rFonts w:hint="eastAsia"/>
            <w:sz w:val="20"/>
            <w:szCs w:val="20"/>
          </w:rPr>
          <w:t>订阅管理</w:t>
        </w:r>
      </w:ins>
      <w:ins w:id="160" w:author="W. HL" w:date="2023-06-20T16:49:00Z">
        <w:r w:rsidR="00DF518F">
          <w:rPr>
            <w:rFonts w:hint="eastAsia"/>
            <w:sz w:val="20"/>
            <w:szCs w:val="20"/>
          </w:rPr>
          <w:t>、</w:t>
        </w:r>
      </w:ins>
      <w:ins w:id="161" w:author="W. HL" w:date="2023-06-20T16:47:00Z">
        <w:r w:rsidR="00180E1F">
          <w:rPr>
            <w:rFonts w:hint="eastAsia"/>
            <w:sz w:val="20"/>
            <w:szCs w:val="20"/>
          </w:rPr>
          <w:t>支付交互界面</w:t>
        </w:r>
      </w:ins>
      <w:ins w:id="162" w:author="W. HL" w:date="2023-06-20T16:49:00Z">
        <w:r w:rsidR="00DF518F">
          <w:rPr>
            <w:rFonts w:hint="eastAsia"/>
            <w:sz w:val="20"/>
            <w:szCs w:val="20"/>
          </w:rPr>
          <w:t>和</w:t>
        </w:r>
      </w:ins>
      <w:ins w:id="163" w:author="W. HL" w:date="2023-06-20T16:50:00Z">
        <w:r w:rsidR="009D3034">
          <w:rPr>
            <w:rFonts w:hint="eastAsia"/>
            <w:sz w:val="20"/>
            <w:szCs w:val="20"/>
          </w:rPr>
          <w:t>证书校验</w:t>
        </w:r>
      </w:ins>
      <w:ins w:id="164" w:author="W. HL" w:date="2023-06-20T16:49:00Z">
        <w:r w:rsidR="00DF518F">
          <w:rPr>
            <w:rFonts w:hint="eastAsia"/>
            <w:sz w:val="20"/>
            <w:szCs w:val="20"/>
          </w:rPr>
          <w:t>等</w:t>
        </w:r>
      </w:ins>
      <w:ins w:id="165" w:author="W. HL" w:date="2023-06-20T16:52:00Z">
        <w:r w:rsidR="00056CA2">
          <w:rPr>
            <w:rFonts w:hint="eastAsia"/>
            <w:sz w:val="20"/>
            <w:szCs w:val="20"/>
          </w:rPr>
          <w:t>，</w:t>
        </w:r>
      </w:ins>
      <w:ins w:id="166" w:author="W. HL" w:date="2023-06-20T16:55:00Z">
        <w:r w:rsidR="00D01DC7">
          <w:rPr>
            <w:rFonts w:hint="eastAsia"/>
            <w:sz w:val="20"/>
            <w:szCs w:val="20"/>
          </w:rPr>
          <w:t>例如</w:t>
        </w:r>
      </w:ins>
      <w:ins w:id="167" w:author="W. HL" w:date="2023-06-20T16:53:00Z">
        <w:r w:rsidR="00056CA2">
          <w:rPr>
            <w:rFonts w:hint="eastAsia"/>
            <w:sz w:val="20"/>
            <w:szCs w:val="20"/>
          </w:rPr>
          <w:t>改变购买和计费涉及的源码、遮盖或绕过购买链接、伪造证书和设置</w:t>
        </w:r>
      </w:ins>
      <w:ins w:id="168" w:author="W. HL" w:date="2023-06-20T16:54:00Z">
        <w:r w:rsidR="00056CA2">
          <w:rPr>
            <w:rFonts w:hint="eastAsia"/>
            <w:sz w:val="20"/>
            <w:szCs w:val="20"/>
          </w:rPr>
          <w:t>欺骗证书服务器等</w:t>
        </w:r>
      </w:ins>
      <w:ins w:id="169" w:author="W. HL" w:date="2023-06-20T16:55:00Z">
        <w:r w:rsidR="00E663B6">
          <w:rPr>
            <w:rFonts w:hint="eastAsia"/>
            <w:sz w:val="20"/>
            <w:szCs w:val="20"/>
          </w:rPr>
          <w:t>造成</w:t>
        </w:r>
      </w:ins>
      <w:ins w:id="170" w:author="W. HL" w:date="2023-06-20T16:54:00Z">
        <w:r w:rsidR="00DC72E1">
          <w:rPr>
            <w:rFonts w:hint="eastAsia"/>
            <w:sz w:val="20"/>
            <w:szCs w:val="20"/>
          </w:rPr>
          <w:t>妨碍购买和计费</w:t>
        </w:r>
        <w:r w:rsidR="00E663B6">
          <w:rPr>
            <w:rFonts w:hint="eastAsia"/>
            <w:sz w:val="20"/>
            <w:szCs w:val="20"/>
          </w:rPr>
          <w:t>，</w:t>
        </w:r>
        <w:r w:rsidR="00056CA2">
          <w:rPr>
            <w:rFonts w:hint="eastAsia"/>
            <w:sz w:val="20"/>
            <w:szCs w:val="20"/>
          </w:rPr>
          <w:t>均属于违反本条款</w:t>
        </w:r>
      </w:ins>
      <w:ins w:id="171" w:author="W. HL" w:date="2023-06-20T16:43:00Z">
        <w:r>
          <w:rPr>
            <w:rFonts w:hint="eastAsia"/>
            <w:sz w:val="20"/>
            <w:szCs w:val="20"/>
          </w:rPr>
          <w:t>；并且</w:t>
        </w:r>
      </w:ins>
    </w:p>
    <w:p w14:paraId="1DA98E5A" w14:textId="3211C185" w:rsidR="00B14786" w:rsidRPr="00B14786" w:rsidRDefault="00B14786" w:rsidP="00B14786">
      <w:pPr>
        <w:rPr>
          <w:sz w:val="20"/>
          <w:szCs w:val="20"/>
        </w:rPr>
      </w:pPr>
      <w:r w:rsidRPr="00B14786">
        <w:rPr>
          <w:sz w:val="20"/>
          <w:szCs w:val="20"/>
        </w:rPr>
        <w:t>(</w:t>
      </w:r>
      <w:ins w:id="172" w:author="W. HL" w:date="2023-06-20T16:43:00Z">
        <w:r w:rsidR="004674D8">
          <w:rPr>
            <w:rFonts w:hint="eastAsia"/>
            <w:sz w:val="20"/>
            <w:szCs w:val="20"/>
          </w:rPr>
          <w:t>e</w:t>
        </w:r>
      </w:ins>
      <w:del w:id="173" w:author="W. HL" w:date="2023-06-20T16:43:00Z">
        <w:r w:rsidRPr="00B14786" w:rsidDel="004674D8">
          <w:rPr>
            <w:sz w:val="20"/>
            <w:szCs w:val="20"/>
          </w:rPr>
          <w:delText>d</w:delText>
        </w:r>
      </w:del>
      <w:r w:rsidRPr="00B14786">
        <w:rPr>
          <w:sz w:val="20"/>
          <w:szCs w:val="20"/>
        </w:rPr>
        <w:t>) 如果作品将"通知"文本文件包括为其分发作品的一部分，那么用户分发的任何衍生作品中须至少在下列地方之一包括</w:t>
      </w:r>
      <w:r w:rsidR="00570DD8">
        <w:rPr>
          <w:rFonts w:hint="eastAsia"/>
          <w:sz w:val="20"/>
          <w:szCs w:val="20"/>
        </w:rPr>
        <w:lastRenderedPageBreak/>
        <w:t>（</w:t>
      </w:r>
      <w:r w:rsidRPr="00B14786">
        <w:rPr>
          <w:sz w:val="20"/>
          <w:szCs w:val="20"/>
        </w:rPr>
        <w:t>在这样的通知文件中所包含的属性通知的可读副本，但不包括那些不属于衍生作品任何部分的通知</w:t>
      </w:r>
      <w:r w:rsidR="00570DD8">
        <w:rPr>
          <w:rFonts w:hint="eastAsia"/>
          <w:sz w:val="20"/>
          <w:szCs w:val="20"/>
        </w:rPr>
        <w:t>）</w:t>
      </w:r>
      <w:r w:rsidRPr="00B14786">
        <w:rPr>
          <w:sz w:val="20"/>
          <w:szCs w:val="20"/>
        </w:rPr>
        <w:t>：在作为衍生作品一部分而分发的通知文本文件中；如果与衍生作品一起提供则在源程序形式或文件中；或者通常作为第三方通知出现的时候和地方，在衍生作品中产生的画面中。通知文件的内容仅供信息提供，并未对许可证进行修改。用户可在其分发的衍生作品中在作品的通知文本后或作为附录添加自己的属性通知，条件是附加的属性通知不得构成修</w:t>
      </w:r>
      <w:r w:rsidRPr="00B14786">
        <w:rPr>
          <w:rFonts w:hint="eastAsia"/>
          <w:sz w:val="20"/>
          <w:szCs w:val="20"/>
        </w:rPr>
        <w:t>改本许可证。</w:t>
      </w:r>
    </w:p>
    <w:p w14:paraId="0CC6D7C8" w14:textId="77777777" w:rsidR="00B14786" w:rsidRPr="00151AA1" w:rsidRDefault="00B14786" w:rsidP="00B14786">
      <w:pPr>
        <w:rPr>
          <w:sz w:val="20"/>
          <w:szCs w:val="20"/>
        </w:rPr>
      </w:pPr>
    </w:p>
    <w:p w14:paraId="4350D944" w14:textId="77777777" w:rsidR="00B14786" w:rsidRPr="00B14786" w:rsidRDefault="00B14786" w:rsidP="00B14786">
      <w:pPr>
        <w:rPr>
          <w:sz w:val="20"/>
          <w:szCs w:val="20"/>
        </w:rPr>
      </w:pPr>
      <w:r w:rsidRPr="00B14786">
        <w:rPr>
          <w:rFonts w:hint="eastAsia"/>
          <w:sz w:val="20"/>
          <w:szCs w:val="20"/>
        </w:rPr>
        <w:t>用户可以为自身所做出的修订添加自己的版权声明并可对自身所做出修订内容或为这样的衍生作品作为整体的使用、复制或分发提供附加或不同的条款，条件是用户对作品的使用、复制和分发必须符合本许可证中声明的条款。</w:t>
      </w:r>
    </w:p>
    <w:p w14:paraId="0FABD5BB" w14:textId="77777777" w:rsidR="00B14786" w:rsidRPr="00B14786" w:rsidRDefault="00B14786" w:rsidP="00B14786">
      <w:pPr>
        <w:rPr>
          <w:sz w:val="20"/>
          <w:szCs w:val="20"/>
        </w:rPr>
      </w:pPr>
      <w:r w:rsidRPr="00B14786">
        <w:rPr>
          <w:sz w:val="20"/>
          <w:szCs w:val="20"/>
        </w:rPr>
        <w:t xml:space="preserve"> </w:t>
      </w:r>
    </w:p>
    <w:p w14:paraId="4E331A1C" w14:textId="77777777" w:rsidR="00B14786" w:rsidRPr="00B14786" w:rsidRDefault="00B14786" w:rsidP="00B14786">
      <w:pPr>
        <w:rPr>
          <w:sz w:val="20"/>
          <w:szCs w:val="20"/>
        </w:rPr>
      </w:pPr>
    </w:p>
    <w:p w14:paraId="197D8056" w14:textId="77777777" w:rsidR="00B14786" w:rsidRPr="00B14786" w:rsidRDefault="00B14786" w:rsidP="002F4715">
      <w:pPr>
        <w:pStyle w:val="2"/>
      </w:pPr>
      <w:r w:rsidRPr="00B14786">
        <w:t>5.贡献的提交。</w:t>
      </w:r>
    </w:p>
    <w:p w14:paraId="7EB126C0" w14:textId="77777777" w:rsidR="00B14786" w:rsidRPr="00B14786" w:rsidRDefault="00B14786" w:rsidP="00B14786">
      <w:pPr>
        <w:rPr>
          <w:sz w:val="20"/>
          <w:szCs w:val="20"/>
        </w:rPr>
      </w:pPr>
    </w:p>
    <w:p w14:paraId="6D2886D6" w14:textId="77777777" w:rsidR="00B14786" w:rsidRPr="00B14786" w:rsidRDefault="00B14786" w:rsidP="00B14786">
      <w:pPr>
        <w:rPr>
          <w:sz w:val="20"/>
          <w:szCs w:val="20"/>
        </w:rPr>
      </w:pPr>
      <w:r w:rsidRPr="00B14786">
        <w:rPr>
          <w:rFonts w:hint="eastAsia"/>
          <w:sz w:val="20"/>
          <w:szCs w:val="20"/>
        </w:rPr>
        <w:t>除非用户明确声明，在作品中由用户向许可证颁发者的提交若要包含在贡献中，必须在无任何附加条款下符合本许可证的条款。尽管上面如此规定，执行许可证颁发者有关贡献的条款时，任何情况下均不得替代或修改任何单独许可证协议的条款。</w:t>
      </w:r>
    </w:p>
    <w:p w14:paraId="46C9BFF2" w14:textId="77777777" w:rsidR="00B14786" w:rsidRPr="00B14786" w:rsidRDefault="00B14786" w:rsidP="00B14786">
      <w:pPr>
        <w:rPr>
          <w:sz w:val="20"/>
          <w:szCs w:val="20"/>
        </w:rPr>
      </w:pPr>
    </w:p>
    <w:p w14:paraId="3F6E9F93" w14:textId="77777777" w:rsidR="005D02CC" w:rsidRDefault="00B14786" w:rsidP="005D02CC">
      <w:pPr>
        <w:pStyle w:val="2"/>
      </w:pPr>
      <w:r w:rsidRPr="00B14786">
        <w:t>6.商标。</w:t>
      </w:r>
    </w:p>
    <w:p w14:paraId="3DECBF01" w14:textId="77777777" w:rsidR="005D02CC" w:rsidRDefault="005D02CC" w:rsidP="00B14786">
      <w:pPr>
        <w:rPr>
          <w:sz w:val="20"/>
          <w:szCs w:val="20"/>
        </w:rPr>
      </w:pPr>
    </w:p>
    <w:p w14:paraId="44D578A9" w14:textId="11ECA118" w:rsidR="00B14786" w:rsidRPr="00B14786" w:rsidRDefault="00B14786" w:rsidP="00B14786">
      <w:pPr>
        <w:rPr>
          <w:sz w:val="20"/>
          <w:szCs w:val="20"/>
        </w:rPr>
      </w:pPr>
      <w:r w:rsidRPr="00B14786">
        <w:rPr>
          <w:sz w:val="20"/>
          <w:szCs w:val="20"/>
        </w:rPr>
        <w:t>本许可证并未授予用户使用许可证颁发者的商号、商标、服务标记或产品名称，除非将这些名称用于合理性和惯例性描述作品起源和复制通知文件的内容时。</w:t>
      </w:r>
    </w:p>
    <w:p w14:paraId="4C82CBC0" w14:textId="77777777" w:rsidR="00B14786" w:rsidRPr="00B14786" w:rsidRDefault="00B14786" w:rsidP="00B14786">
      <w:pPr>
        <w:rPr>
          <w:sz w:val="20"/>
          <w:szCs w:val="20"/>
        </w:rPr>
      </w:pPr>
    </w:p>
    <w:p w14:paraId="5A44979F" w14:textId="77777777" w:rsidR="00D3334F" w:rsidRDefault="00B14786" w:rsidP="00094321">
      <w:pPr>
        <w:pStyle w:val="2"/>
      </w:pPr>
      <w:r w:rsidRPr="00B14786">
        <w:t>7.保证否认条款。</w:t>
      </w:r>
    </w:p>
    <w:p w14:paraId="1820AF19" w14:textId="77777777" w:rsidR="00D3334F" w:rsidRDefault="00D3334F" w:rsidP="00B14786">
      <w:pPr>
        <w:rPr>
          <w:sz w:val="20"/>
          <w:szCs w:val="20"/>
        </w:rPr>
      </w:pPr>
    </w:p>
    <w:p w14:paraId="50CF7537" w14:textId="14799A49" w:rsidR="00B14786" w:rsidRPr="00B14786" w:rsidRDefault="00B14786" w:rsidP="00B14786">
      <w:pPr>
        <w:rPr>
          <w:sz w:val="20"/>
          <w:szCs w:val="20"/>
        </w:rPr>
      </w:pPr>
      <w:r w:rsidRPr="00B14786">
        <w:rPr>
          <w:sz w:val="20"/>
          <w:szCs w:val="20"/>
        </w:rPr>
        <w:t>除非因适用法律需要或书面同意，许可证颁发者以"按原样"基础提供作品(并且每个贡献者提供其贡献)，无任何明示的或暗示的保证或条件，包括但不限于关于所有权、不侵权、商品适销性、或适用性的保证或条件。用户仅对使用或重新分发作品的正确性负责，并需承担根据本许可证行使权限时的任何风险。</w:t>
      </w:r>
    </w:p>
    <w:p w14:paraId="41D0B179" w14:textId="77777777" w:rsidR="00B14786" w:rsidRPr="00B14786" w:rsidRDefault="00B14786" w:rsidP="00B14786">
      <w:pPr>
        <w:rPr>
          <w:sz w:val="20"/>
          <w:szCs w:val="20"/>
        </w:rPr>
      </w:pPr>
    </w:p>
    <w:p w14:paraId="432A3499" w14:textId="77777777" w:rsidR="00734E99" w:rsidRDefault="00B14786" w:rsidP="007F3B7E">
      <w:pPr>
        <w:pStyle w:val="2"/>
      </w:pPr>
      <w:r w:rsidRPr="00B14786">
        <w:t>8.责任限制条款。</w:t>
      </w:r>
    </w:p>
    <w:p w14:paraId="777ABC69" w14:textId="77777777" w:rsidR="00734E99" w:rsidRDefault="00734E99" w:rsidP="00B14786">
      <w:pPr>
        <w:rPr>
          <w:sz w:val="20"/>
          <w:szCs w:val="20"/>
        </w:rPr>
      </w:pPr>
    </w:p>
    <w:p w14:paraId="7E353769" w14:textId="4530AD72" w:rsidR="00B14786" w:rsidRPr="00B14786" w:rsidRDefault="00B14786" w:rsidP="00B14786">
      <w:pPr>
        <w:rPr>
          <w:sz w:val="20"/>
          <w:szCs w:val="20"/>
        </w:rPr>
      </w:pPr>
      <w:r w:rsidRPr="00B14786">
        <w:rPr>
          <w:sz w:val="20"/>
          <w:szCs w:val="20"/>
        </w:rPr>
        <w:t>在任何情况下并根据任何法律，无论是因侵权(包括过失)或根据合同，还是其它原因，除非根据适用法律需要(例如故意行为和重大过失行为)或经书面同意，即使贡献者事先已被告知发生损害的可能性，任何贡献者不就用户因使用本许可证或不能使用或无法使用作品(包括但不限于商誉损失、停工、计算机失效或故障，或任何商业损坏或损失)而造成的损失，包</w:t>
      </w:r>
      <w:r w:rsidRPr="00B14786">
        <w:rPr>
          <w:sz w:val="20"/>
          <w:szCs w:val="20"/>
        </w:rPr>
        <w:lastRenderedPageBreak/>
        <w:t>括直接的、非直接的、特殊的、意外的或间接的字符损坏而负责。</w:t>
      </w:r>
    </w:p>
    <w:p w14:paraId="5A9BA9C9" w14:textId="77777777" w:rsidR="00B14786" w:rsidRPr="00B14786" w:rsidRDefault="00B14786" w:rsidP="00B14786">
      <w:pPr>
        <w:rPr>
          <w:sz w:val="20"/>
          <w:szCs w:val="20"/>
        </w:rPr>
      </w:pPr>
    </w:p>
    <w:p w14:paraId="4BDE7E28" w14:textId="77777777" w:rsidR="00102646" w:rsidRDefault="00B14786" w:rsidP="008C0C97">
      <w:pPr>
        <w:pStyle w:val="2"/>
      </w:pPr>
      <w:r w:rsidRPr="00B14786">
        <w:t>9.接受保证或附加责任。</w:t>
      </w:r>
    </w:p>
    <w:p w14:paraId="135E7853" w14:textId="77777777" w:rsidR="00102646" w:rsidRDefault="00102646" w:rsidP="00B14786">
      <w:pPr>
        <w:rPr>
          <w:sz w:val="20"/>
          <w:szCs w:val="20"/>
        </w:rPr>
      </w:pPr>
    </w:p>
    <w:p w14:paraId="62C8B7A5" w14:textId="319A9BF9" w:rsidR="00DE2868" w:rsidRDefault="00B14786" w:rsidP="00B14786">
      <w:pPr>
        <w:rPr>
          <w:sz w:val="20"/>
          <w:szCs w:val="20"/>
        </w:rPr>
      </w:pPr>
      <w:r w:rsidRPr="00B14786">
        <w:rPr>
          <w:sz w:val="20"/>
          <w:szCs w:val="20"/>
        </w:rPr>
        <w:t>重新分发作品或及其衍生作品时，用户可选择提供或为符合本许可证承担之支持、担保、赔偿或其它职责义务和/或权利而收取费用。但是，在承担上述义务时，用户只可代表用户本身和用户本身责任来执行，无需代表任何其它贡献者，并且用户仅可保证、防护并保持每个贡献者不受任何因此而产生的责任或对因用户自身承担这样的保证或附加责任而对这样的贡献者所提出的索赔。</w:t>
      </w:r>
    </w:p>
    <w:p w14:paraId="6AA36A1F" w14:textId="77777777" w:rsidR="002639DA" w:rsidRDefault="002639DA" w:rsidP="00B14786">
      <w:pPr>
        <w:rPr>
          <w:sz w:val="20"/>
          <w:szCs w:val="20"/>
        </w:rPr>
      </w:pPr>
    </w:p>
    <w:p w14:paraId="7F998B52" w14:textId="3ED94FC3" w:rsidR="002639DA" w:rsidRPr="009D0995" w:rsidRDefault="00853802" w:rsidP="00B14786">
      <w:pPr>
        <w:rPr>
          <w:sz w:val="20"/>
          <w:szCs w:val="20"/>
        </w:rPr>
      </w:pPr>
      <w:r w:rsidRPr="00853802">
        <w:rPr>
          <w:rFonts w:hint="eastAsia"/>
          <w:sz w:val="20"/>
          <w:szCs w:val="20"/>
        </w:rPr>
        <w:t>条款结束</w:t>
      </w:r>
      <w:r w:rsidR="00F94FBA">
        <w:rPr>
          <w:rFonts w:hint="eastAsia"/>
          <w:sz w:val="20"/>
          <w:szCs w:val="20"/>
        </w:rPr>
        <w:t>。</w:t>
      </w:r>
    </w:p>
    <w:p w14:paraId="493A28DB" w14:textId="52004898" w:rsidR="00DE2868" w:rsidRPr="009D0995" w:rsidRDefault="00DE2868" w:rsidP="004B4DAA">
      <w:pPr>
        <w:pStyle w:val="2"/>
        <w:rPr>
          <w:rFonts w:hint="eastAsia"/>
        </w:rPr>
      </w:pPr>
      <w:r w:rsidRPr="009D0995">
        <w:rPr>
          <w:rFonts w:hint="eastAsia"/>
        </w:rPr>
        <w:t>附录：</w:t>
      </w:r>
      <w:r w:rsidR="00212FB2" w:rsidRPr="00212FB2">
        <w:rPr>
          <w:rFonts w:hint="eastAsia"/>
        </w:rPr>
        <w:t>如何向用户作品中应用</w:t>
      </w:r>
      <w:ins w:id="174" w:author="W. HL" w:date="2023-06-20T16:58:00Z">
        <w:r w:rsidR="00CC181B">
          <w:rPr>
            <w:rFonts w:hint="eastAsia"/>
          </w:rPr>
          <w:t>春松</w:t>
        </w:r>
      </w:ins>
      <w:del w:id="175" w:author="W. HL" w:date="2023-06-20T16:58:00Z">
        <w:r w:rsidR="00212FB2" w:rsidRPr="00212FB2" w:rsidDel="00CC181B">
          <w:delText>Apache</w:delText>
        </w:r>
      </w:del>
      <w:r w:rsidR="00212FB2" w:rsidRPr="00212FB2">
        <w:t>许可证</w:t>
      </w:r>
      <w:ins w:id="176" w:author="W. HL" w:date="2023-06-20T16:59:00Z">
        <w:r w:rsidR="00B6280D">
          <w:rPr>
            <w:rFonts w:hint="eastAsia"/>
          </w:rPr>
          <w:t xml:space="preserve"> </w:t>
        </w:r>
        <w:r w:rsidR="00B6280D">
          <w:t>v1</w:t>
        </w:r>
        <w:r w:rsidR="005D61CA">
          <w:t>.0</w:t>
        </w:r>
      </w:ins>
      <w:del w:id="177" w:author="W. HL" w:date="2023-06-24T07:40:00Z">
        <w:r w:rsidRPr="009D0995" w:rsidDel="00A45E09">
          <w:delText>。</w:delText>
        </w:r>
      </w:del>
    </w:p>
    <w:p w14:paraId="573E3352" w14:textId="77777777" w:rsidR="00DE2868" w:rsidRPr="009D0995" w:rsidRDefault="00DE2868" w:rsidP="00DE2868">
      <w:pPr>
        <w:rPr>
          <w:sz w:val="20"/>
          <w:szCs w:val="20"/>
        </w:rPr>
      </w:pPr>
    </w:p>
    <w:p w14:paraId="1B50A240" w14:textId="6666ED6C" w:rsidR="00CC0FE2" w:rsidRPr="009D0995" w:rsidRDefault="00CF2A73" w:rsidP="00DE2868">
      <w:pPr>
        <w:rPr>
          <w:sz w:val="20"/>
          <w:szCs w:val="20"/>
        </w:rPr>
      </w:pPr>
      <w:r w:rsidRPr="00CF2A73">
        <w:rPr>
          <w:rFonts w:hint="eastAsia"/>
          <w:sz w:val="20"/>
          <w:szCs w:val="20"/>
        </w:rPr>
        <w:t>若要向用户作品应用</w:t>
      </w:r>
      <w:ins w:id="178" w:author="W. HL" w:date="2023-06-20T17:00:00Z">
        <w:r w:rsidR="00B44EC6">
          <w:rPr>
            <w:rFonts w:hint="eastAsia"/>
            <w:sz w:val="20"/>
            <w:szCs w:val="20"/>
          </w:rPr>
          <w:t>春松</w:t>
        </w:r>
      </w:ins>
      <w:del w:id="179" w:author="W. HL" w:date="2023-06-20T17:00:00Z">
        <w:r w:rsidRPr="00CF2A73" w:rsidDel="00B44EC6">
          <w:rPr>
            <w:sz w:val="20"/>
            <w:szCs w:val="20"/>
          </w:rPr>
          <w:delText>Apac</w:delText>
        </w:r>
      </w:del>
      <w:del w:id="180" w:author="W. HL" w:date="2023-06-20T16:59:00Z">
        <w:r w:rsidRPr="00CF2A73" w:rsidDel="00B44EC6">
          <w:rPr>
            <w:sz w:val="20"/>
            <w:szCs w:val="20"/>
          </w:rPr>
          <w:delText>he</w:delText>
        </w:r>
      </w:del>
      <w:r w:rsidRPr="00CF2A73">
        <w:rPr>
          <w:sz w:val="20"/>
          <w:szCs w:val="20"/>
        </w:rPr>
        <w:t>许可证</w:t>
      </w:r>
      <w:ins w:id="181" w:author="W. HL" w:date="2023-06-20T17:00:00Z">
        <w:r w:rsidR="00B44EC6">
          <w:rPr>
            <w:rFonts w:hint="eastAsia"/>
            <w:sz w:val="20"/>
            <w:szCs w:val="20"/>
          </w:rPr>
          <w:t xml:space="preserve"> </w:t>
        </w:r>
        <w:r w:rsidR="00B44EC6">
          <w:rPr>
            <w:sz w:val="20"/>
            <w:szCs w:val="20"/>
          </w:rPr>
          <w:t>v1.0</w:t>
        </w:r>
      </w:ins>
      <w:r w:rsidRPr="00CF2A73">
        <w:rPr>
          <w:sz w:val="20"/>
          <w:szCs w:val="20"/>
        </w:rPr>
        <w:t>，请附加下列样本通知，将括号"[]"中的字段以用户自身的区分信息来替换(但不包括括号)。文本必须以文件格式适当的注释句法包含在其中。另外建议将文件名或类别名以及目的说明包含在相同的"打印页"上作为版权通知，以更加容易的区分出第三方档案。</w:t>
      </w:r>
    </w:p>
    <w:p w14:paraId="2A70CC12" w14:textId="77777777" w:rsidR="00DE2868" w:rsidRPr="009D0995" w:rsidRDefault="00DE2868" w:rsidP="00DE2868">
      <w:pPr>
        <w:rPr>
          <w:sz w:val="20"/>
          <w:szCs w:val="20"/>
        </w:rPr>
      </w:pPr>
    </w:p>
    <w:p w14:paraId="6A3F8BA0" w14:textId="77777777" w:rsidR="00485823" w:rsidRPr="00485823" w:rsidRDefault="00485823" w:rsidP="00485823">
      <w:pPr>
        <w:rPr>
          <w:sz w:val="20"/>
          <w:szCs w:val="20"/>
        </w:rPr>
      </w:pPr>
      <w:r w:rsidRPr="00485823">
        <w:rPr>
          <w:sz w:val="20"/>
          <w:szCs w:val="20"/>
        </w:rPr>
        <w:t xml:space="preserve">   Copyright [yyyy] [name of copyright owner]</w:t>
      </w:r>
    </w:p>
    <w:p w14:paraId="22DC65D9" w14:textId="77777777" w:rsidR="00485823" w:rsidRPr="00485823" w:rsidRDefault="00485823" w:rsidP="00485823">
      <w:pPr>
        <w:rPr>
          <w:sz w:val="20"/>
          <w:szCs w:val="20"/>
        </w:rPr>
      </w:pPr>
    </w:p>
    <w:p w14:paraId="7C3BFECF" w14:textId="05898728" w:rsidR="00485823" w:rsidRPr="00485823" w:rsidRDefault="00485823" w:rsidP="00485823">
      <w:pPr>
        <w:rPr>
          <w:sz w:val="20"/>
          <w:szCs w:val="20"/>
        </w:rPr>
      </w:pPr>
      <w:r w:rsidRPr="00485823">
        <w:rPr>
          <w:sz w:val="20"/>
          <w:szCs w:val="20"/>
        </w:rPr>
        <w:t xml:space="preserve">   Licensed under the </w:t>
      </w:r>
      <w:ins w:id="182" w:author="W. HL" w:date="2023-06-20T17:00:00Z">
        <w:r w:rsidR="000C30E1">
          <w:rPr>
            <w:sz w:val="20"/>
            <w:szCs w:val="20"/>
          </w:rPr>
          <w:t>Chunsong Public</w:t>
        </w:r>
      </w:ins>
      <w:del w:id="183" w:author="W. HL" w:date="2023-06-20T17:00:00Z">
        <w:r w:rsidRPr="00485823" w:rsidDel="000C30E1">
          <w:rPr>
            <w:sz w:val="20"/>
            <w:szCs w:val="20"/>
          </w:rPr>
          <w:delText>Apache</w:delText>
        </w:r>
      </w:del>
      <w:r w:rsidRPr="00485823">
        <w:rPr>
          <w:sz w:val="20"/>
          <w:szCs w:val="20"/>
        </w:rPr>
        <w:t xml:space="preserve"> License, Version </w:t>
      </w:r>
      <w:ins w:id="184" w:author="W. HL" w:date="2023-06-20T17:00:00Z">
        <w:r w:rsidR="00F31C4D">
          <w:rPr>
            <w:sz w:val="20"/>
            <w:szCs w:val="20"/>
          </w:rPr>
          <w:t>1</w:t>
        </w:r>
      </w:ins>
      <w:del w:id="185" w:author="W. HL" w:date="2023-06-20T17:00:00Z">
        <w:r w:rsidRPr="00485823" w:rsidDel="00F31C4D">
          <w:rPr>
            <w:sz w:val="20"/>
            <w:szCs w:val="20"/>
          </w:rPr>
          <w:delText>2</w:delText>
        </w:r>
      </w:del>
      <w:r w:rsidRPr="00485823">
        <w:rPr>
          <w:sz w:val="20"/>
          <w:szCs w:val="20"/>
        </w:rPr>
        <w:t>.0 (the "License");</w:t>
      </w:r>
    </w:p>
    <w:p w14:paraId="24AB4842" w14:textId="77777777" w:rsidR="00485823" w:rsidRPr="00485823" w:rsidRDefault="00485823" w:rsidP="00485823">
      <w:pPr>
        <w:rPr>
          <w:sz w:val="20"/>
          <w:szCs w:val="20"/>
        </w:rPr>
      </w:pPr>
      <w:r w:rsidRPr="00485823">
        <w:rPr>
          <w:sz w:val="20"/>
          <w:szCs w:val="20"/>
        </w:rPr>
        <w:t xml:space="preserve">   you may not use this file except in compliance with the License.</w:t>
      </w:r>
    </w:p>
    <w:p w14:paraId="59FFC598" w14:textId="77777777" w:rsidR="00485823" w:rsidRPr="00485823" w:rsidRDefault="00485823" w:rsidP="00485823">
      <w:pPr>
        <w:rPr>
          <w:sz w:val="20"/>
          <w:szCs w:val="20"/>
        </w:rPr>
      </w:pPr>
      <w:r w:rsidRPr="00485823">
        <w:rPr>
          <w:sz w:val="20"/>
          <w:szCs w:val="20"/>
        </w:rPr>
        <w:t xml:space="preserve">   You may obtain a copy of the License at</w:t>
      </w:r>
    </w:p>
    <w:p w14:paraId="444C4C35" w14:textId="23E92AAB" w:rsidR="00485823" w:rsidRPr="00485823" w:rsidDel="00712A70" w:rsidRDefault="00485823" w:rsidP="00485823">
      <w:pPr>
        <w:rPr>
          <w:del w:id="186" w:author="W. HL" w:date="2023-06-20T17:01:00Z"/>
          <w:sz w:val="20"/>
          <w:szCs w:val="20"/>
        </w:rPr>
      </w:pPr>
    </w:p>
    <w:p w14:paraId="18F42280" w14:textId="77777777" w:rsidR="00FC4572" w:rsidRDefault="00485823" w:rsidP="00712A70">
      <w:pPr>
        <w:ind w:firstLineChars="300" w:firstLine="600"/>
        <w:jc w:val="left"/>
        <w:rPr>
          <w:ins w:id="187" w:author="W. HL" w:date="2023-06-20T17:01:00Z"/>
          <w:sz w:val="20"/>
          <w:szCs w:val="20"/>
        </w:rPr>
      </w:pPr>
      <w:del w:id="188" w:author="W. HL" w:date="2023-06-20T17:01:00Z">
        <w:r w:rsidRPr="00485823" w:rsidDel="00712A70">
          <w:rPr>
            <w:sz w:val="20"/>
            <w:szCs w:val="20"/>
          </w:rPr>
          <w:delText xml:space="preserve">       </w:delText>
        </w:r>
      </w:del>
    </w:p>
    <w:p w14:paraId="51D583A9" w14:textId="2CB532F3" w:rsidR="00712A70" w:rsidRPr="0010695F" w:rsidRDefault="00712A70">
      <w:pPr>
        <w:ind w:firstLineChars="300" w:firstLine="600"/>
        <w:jc w:val="left"/>
        <w:rPr>
          <w:sz w:val="20"/>
          <w:szCs w:val="20"/>
        </w:rPr>
        <w:pPrChange w:id="189" w:author="W. HL" w:date="2023-06-20T17:01:00Z">
          <w:pPr/>
        </w:pPrChange>
      </w:pPr>
      <w:ins w:id="190" w:author="W. HL" w:date="2023-06-20T17:00:00Z">
        <w:r w:rsidRPr="009D0995">
          <w:rPr>
            <w:sz w:val="20"/>
            <w:szCs w:val="20"/>
          </w:rPr>
          <w:t>http://</w:t>
        </w:r>
      </w:ins>
      <w:ins w:id="191" w:author="W. HL" w:date="2023-06-24T07:40:00Z">
        <w:r w:rsidR="009E2443">
          <w:rPr>
            <w:sz w:val="20"/>
            <w:szCs w:val="20"/>
          </w:rPr>
          <w:t>docs</w:t>
        </w:r>
      </w:ins>
      <w:ins w:id="192" w:author="W. HL" w:date="2023-06-20T17:00:00Z">
        <w:r w:rsidRPr="009D0995">
          <w:rPr>
            <w:sz w:val="20"/>
            <w:szCs w:val="20"/>
          </w:rPr>
          <w:t>.</w:t>
        </w:r>
        <w:r>
          <w:rPr>
            <w:sz w:val="20"/>
            <w:szCs w:val="20"/>
          </w:rPr>
          <w:t>cskefu</w:t>
        </w:r>
        <w:r w:rsidRPr="009D0995">
          <w:rPr>
            <w:sz w:val="20"/>
            <w:szCs w:val="20"/>
          </w:rPr>
          <w:t>.</w:t>
        </w:r>
        <w:r>
          <w:rPr>
            <w:sz w:val="20"/>
            <w:szCs w:val="20"/>
          </w:rPr>
          <w:t>com</w:t>
        </w:r>
        <w:r w:rsidRPr="009D0995">
          <w:rPr>
            <w:sz w:val="20"/>
            <w:szCs w:val="20"/>
          </w:rPr>
          <w:t>/licenses/</w:t>
        </w:r>
        <w:r>
          <w:rPr>
            <w:sz w:val="20"/>
            <w:szCs w:val="20"/>
          </w:rPr>
          <w:t>v1.</w:t>
        </w:r>
      </w:ins>
      <w:ins w:id="193" w:author="W. HL" w:date="2023-06-24T07:40:00Z">
        <w:r w:rsidR="00E4073B">
          <w:rPr>
            <w:sz w:val="20"/>
            <w:szCs w:val="20"/>
          </w:rPr>
          <w:t>html</w:t>
        </w:r>
      </w:ins>
    </w:p>
    <w:p w14:paraId="30CC497E" w14:textId="77777777" w:rsidR="00485823" w:rsidRPr="00E4073B" w:rsidRDefault="00485823" w:rsidP="00485823">
      <w:pPr>
        <w:rPr>
          <w:sz w:val="20"/>
          <w:szCs w:val="20"/>
        </w:rPr>
      </w:pPr>
    </w:p>
    <w:p w14:paraId="282C44A9" w14:textId="77777777" w:rsidR="00485823" w:rsidRPr="00485823" w:rsidRDefault="00485823" w:rsidP="00485823">
      <w:pPr>
        <w:rPr>
          <w:sz w:val="20"/>
          <w:szCs w:val="20"/>
        </w:rPr>
      </w:pPr>
      <w:r w:rsidRPr="00485823">
        <w:rPr>
          <w:sz w:val="20"/>
          <w:szCs w:val="20"/>
        </w:rPr>
        <w:t xml:space="preserve">   Unless required by applicable law or agreed to in writing, software</w:t>
      </w:r>
    </w:p>
    <w:p w14:paraId="4552D1B9" w14:textId="77777777" w:rsidR="00485823" w:rsidRPr="00485823" w:rsidRDefault="00485823" w:rsidP="00485823">
      <w:pPr>
        <w:rPr>
          <w:sz w:val="20"/>
          <w:szCs w:val="20"/>
        </w:rPr>
      </w:pPr>
      <w:r w:rsidRPr="00485823">
        <w:rPr>
          <w:sz w:val="20"/>
          <w:szCs w:val="20"/>
        </w:rPr>
        <w:t xml:space="preserve">   distributed under the License is distributed on an "AS IS" BASIS,</w:t>
      </w:r>
    </w:p>
    <w:p w14:paraId="1544873E" w14:textId="77777777" w:rsidR="00485823" w:rsidRPr="00485823" w:rsidRDefault="00485823" w:rsidP="00485823">
      <w:pPr>
        <w:rPr>
          <w:sz w:val="20"/>
          <w:szCs w:val="20"/>
        </w:rPr>
      </w:pPr>
      <w:r w:rsidRPr="00485823">
        <w:rPr>
          <w:sz w:val="20"/>
          <w:szCs w:val="20"/>
        </w:rPr>
        <w:t xml:space="preserve">   WITHOUT WARRANTIES OR CONDITIONS OF ANY KIND, either express or implied.</w:t>
      </w:r>
    </w:p>
    <w:p w14:paraId="0105119F" w14:textId="77777777" w:rsidR="00485823" w:rsidRPr="00485823" w:rsidRDefault="00485823" w:rsidP="00485823">
      <w:pPr>
        <w:rPr>
          <w:sz w:val="20"/>
          <w:szCs w:val="20"/>
        </w:rPr>
      </w:pPr>
      <w:r w:rsidRPr="00485823">
        <w:rPr>
          <w:sz w:val="20"/>
          <w:szCs w:val="20"/>
        </w:rPr>
        <w:t xml:space="preserve">   See the License for the specific language governing permissions and</w:t>
      </w:r>
    </w:p>
    <w:p w14:paraId="1A65BF62" w14:textId="6ADA8BA7" w:rsidR="00A20F81" w:rsidRPr="009D0995" w:rsidRDefault="00485823" w:rsidP="00DE2868">
      <w:pPr>
        <w:pBdr>
          <w:bottom w:val="single" w:sz="6" w:space="1" w:color="auto"/>
        </w:pBdr>
        <w:rPr>
          <w:sz w:val="20"/>
          <w:szCs w:val="20"/>
        </w:rPr>
      </w:pPr>
      <w:r w:rsidRPr="00485823">
        <w:rPr>
          <w:sz w:val="20"/>
          <w:szCs w:val="20"/>
        </w:rPr>
        <w:t xml:space="preserve">   limitations under the License.</w:t>
      </w:r>
    </w:p>
    <w:p w14:paraId="7ACFFA4B" w14:textId="3CC33B51" w:rsidR="00E63C6B" w:rsidRPr="00E63C6B" w:rsidRDefault="00E63C6B" w:rsidP="00DE2868">
      <w:pPr>
        <w:rPr>
          <w:sz w:val="20"/>
          <w:szCs w:val="20"/>
        </w:rPr>
      </w:pPr>
    </w:p>
    <w:sectPr w:rsidR="00E63C6B" w:rsidRPr="00E63C6B" w:rsidSect="007E4DBD">
      <w:headerReference w:type="even" r:id="rId8"/>
      <w:headerReference w:type="default" r:id="rId9"/>
      <w:footerReference w:type="even" r:id="rId10"/>
      <w:footerReference w:type="default" r:id="rId11"/>
      <w:headerReference w:type="first" r:id="rId12"/>
      <w:footerReference w:type="first" r:id="rId13"/>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340C32" w14:textId="77777777" w:rsidR="00F779FA" w:rsidRDefault="00F779FA" w:rsidP="000D5CC6">
      <w:r>
        <w:separator/>
      </w:r>
    </w:p>
  </w:endnote>
  <w:endnote w:type="continuationSeparator" w:id="0">
    <w:p w14:paraId="71B57404" w14:textId="77777777" w:rsidR="00F779FA" w:rsidRDefault="00F779FA" w:rsidP="000D5C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6DC9CC" w14:textId="77777777" w:rsidR="008F6F1C" w:rsidRDefault="008F6F1C">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8002DE" w14:textId="77777777" w:rsidR="00010A42" w:rsidRDefault="00010A42" w:rsidP="000D5CC6">
    <w:pPr>
      <w:pStyle w:val="a5"/>
    </w:pPr>
  </w:p>
  <w:sdt>
    <w:sdtPr>
      <w:id w:val="1001478200"/>
      <w:docPartObj>
        <w:docPartGallery w:val="Page Numbers (Bottom of Page)"/>
        <w:docPartUnique/>
      </w:docPartObj>
    </w:sdtPr>
    <w:sdtEndPr/>
    <w:sdtContent>
      <w:sdt>
        <w:sdtPr>
          <w:id w:val="1728636285"/>
          <w:docPartObj>
            <w:docPartGallery w:val="Page Numbers (Top of Page)"/>
            <w:docPartUnique/>
          </w:docPartObj>
        </w:sdtPr>
        <w:sdtEndPr/>
        <w:sdtContent>
          <w:p w14:paraId="676AA312" w14:textId="05A0B8A4" w:rsidR="00010A42" w:rsidRDefault="00225D54" w:rsidP="0055679F">
            <w:pPr>
              <w:pStyle w:val="a5"/>
              <w:jc w:val="center"/>
            </w:pPr>
            <w:r>
              <w:t xml:space="preserve">                               </w:t>
            </w:r>
            <w:r w:rsidR="00010A42">
              <w:t xml:space="preserve">Page </w:t>
            </w:r>
            <w:r w:rsidR="00010A42">
              <w:fldChar w:fldCharType="begin"/>
            </w:r>
            <w:r w:rsidR="00010A42">
              <w:instrText xml:space="preserve"> PAGE </w:instrText>
            </w:r>
            <w:r w:rsidR="00010A42">
              <w:fldChar w:fldCharType="separate"/>
            </w:r>
            <w:r w:rsidR="00010A42">
              <w:rPr>
                <w:noProof/>
              </w:rPr>
              <w:t>2</w:t>
            </w:r>
            <w:r w:rsidR="00010A42">
              <w:fldChar w:fldCharType="end"/>
            </w:r>
            <w:r w:rsidR="00010A42">
              <w:t xml:space="preserve"> of </w:t>
            </w:r>
            <w:fldSimple w:instr=" NUMPAGES  ">
              <w:r w:rsidR="00010A42">
                <w:rPr>
                  <w:noProof/>
                </w:rPr>
                <w:t>2</w:t>
              </w:r>
            </w:fldSimple>
            <w:r w:rsidR="007B4B3F">
              <w:rPr>
                <w:noProof/>
              </w:rPr>
              <w:t xml:space="preserve">     </w:t>
            </w:r>
            <w:r>
              <w:rPr>
                <w:noProof/>
              </w:rPr>
              <w:t xml:space="preserve">             </w:t>
            </w:r>
            <w:r w:rsidR="00495479">
              <w:rPr>
                <w:noProof/>
              </w:rPr>
              <w:t>https://www.cskefu.com</w:t>
            </w:r>
          </w:p>
        </w:sdtContent>
      </w:sdt>
    </w:sdtContent>
  </w:sdt>
  <w:p w14:paraId="6D64B70A" w14:textId="77777777" w:rsidR="00010A42" w:rsidRDefault="00010A42" w:rsidP="000D5CC6">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24B356" w14:textId="77777777" w:rsidR="008F6F1C" w:rsidRDefault="008F6F1C">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C0294E" w14:textId="77777777" w:rsidR="00F779FA" w:rsidRDefault="00F779FA" w:rsidP="000D5CC6">
      <w:r>
        <w:separator/>
      </w:r>
    </w:p>
  </w:footnote>
  <w:footnote w:type="continuationSeparator" w:id="0">
    <w:p w14:paraId="17AAB986" w14:textId="77777777" w:rsidR="00F779FA" w:rsidRDefault="00F779FA" w:rsidP="000D5CC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00FCA4" w14:textId="77777777" w:rsidR="008F6F1C" w:rsidRDefault="008F6F1C">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D09785" w14:textId="3C19D819" w:rsidR="0018349F" w:rsidRDefault="00B57786" w:rsidP="000D5CC6">
    <w:pPr>
      <w:pStyle w:val="a3"/>
    </w:pPr>
    <w:r>
      <w:rPr>
        <w:rFonts w:hint="eastAsia"/>
      </w:rPr>
      <w:t>Chunsong</w:t>
    </w:r>
    <w:r>
      <w:t xml:space="preserve"> Public License</w:t>
    </w:r>
    <w:ins w:id="194" w:author="W. HL" w:date="2023-06-24T07:40:00Z">
      <w:r w:rsidR="008F6F1C">
        <w:rPr>
          <w:rFonts w:hint="eastAsia"/>
        </w:rPr>
        <w:t>,</w:t>
      </w:r>
    </w:ins>
    <w:del w:id="195" w:author="W. HL" w:date="2023-06-24T07:40:00Z">
      <w:r w:rsidR="00343A76" w:rsidDel="008F6F1C">
        <w:delText xml:space="preserve"> </w:delText>
      </w:r>
      <w:r w:rsidR="00343A76" w:rsidDel="008F6F1C">
        <w:rPr>
          <w:rFonts w:hint="eastAsia"/>
        </w:rPr>
        <w:delText>开源许可协议</w:delText>
      </w:r>
    </w:del>
    <w:r w:rsidR="0024195D">
      <w:t xml:space="preserve"> </w:t>
    </w:r>
    <w:r w:rsidR="00847571">
      <w:t>v1.0</w:t>
    </w:r>
    <w:r w:rsidR="0024195D">
      <w:t xml:space="preserve">      </w:t>
    </w:r>
    <w:r w:rsidR="00CF404F">
      <w:t xml:space="preserve"> </w:t>
    </w:r>
    <w:del w:id="196" w:author="W. HL" w:date="2023-06-24T07:40:00Z">
      <w:r w:rsidR="00134A37" w:rsidDel="004B6E5D">
        <w:rPr>
          <w:rFonts w:hint="eastAsia"/>
        </w:rPr>
        <w:delText>WHL</w:delText>
      </w:r>
      <w:r w:rsidR="00134A37" w:rsidDel="004B6E5D">
        <w:delText xml:space="preserve"> @</w:delText>
      </w:r>
      <w:r w:rsidR="00134A37" w:rsidDel="00505C4D">
        <w:delText xml:space="preserve"> </w:delText>
      </w:r>
    </w:del>
    <w:r w:rsidR="00134A37">
      <w:t>Tuesday, June 20, 2023</w:t>
    </w:r>
  </w:p>
  <w:p w14:paraId="2DF2AE23" w14:textId="77777777" w:rsidR="0018349F" w:rsidRDefault="0018349F" w:rsidP="000D5CC6">
    <w:pPr>
      <w:pStyle w:val="a3"/>
    </w:pPr>
  </w:p>
  <w:p w14:paraId="73491647" w14:textId="77777777" w:rsidR="004335D1" w:rsidRDefault="004335D1" w:rsidP="000D5CC6">
    <w:pPr>
      <w:pStyle w:val="a3"/>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45F965" w14:textId="77777777" w:rsidR="008F6F1C" w:rsidRDefault="008F6F1C">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3969AA"/>
    <w:multiLevelType w:val="hybridMultilevel"/>
    <w:tmpl w:val="A68CB5FC"/>
    <w:lvl w:ilvl="0" w:tplc="E54E65D8">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BC487A"/>
    <w:multiLevelType w:val="hybridMultilevel"/>
    <w:tmpl w:val="EA56A942"/>
    <w:lvl w:ilvl="0" w:tplc="7BB8A8D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31D903B3"/>
    <w:multiLevelType w:val="hybridMultilevel"/>
    <w:tmpl w:val="DE5287C8"/>
    <w:lvl w:ilvl="0" w:tplc="653E7E82">
      <w:start w:val="1"/>
      <w:numFmt w:val="lowerLetter"/>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36D54369"/>
    <w:multiLevelType w:val="hybridMultilevel"/>
    <w:tmpl w:val="A2726D7C"/>
    <w:lvl w:ilvl="0" w:tplc="8BC46D3A">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2D17FFD"/>
    <w:multiLevelType w:val="hybridMultilevel"/>
    <w:tmpl w:val="561AA38C"/>
    <w:lvl w:ilvl="0" w:tplc="904631B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72766630">
    <w:abstractNumId w:val="0"/>
  </w:num>
  <w:num w:numId="2" w16cid:durableId="1116103397">
    <w:abstractNumId w:val="3"/>
  </w:num>
  <w:num w:numId="3" w16cid:durableId="1624920551">
    <w:abstractNumId w:val="4"/>
  </w:num>
  <w:num w:numId="4" w16cid:durableId="337462567">
    <w:abstractNumId w:val="1"/>
  </w:num>
  <w:num w:numId="5" w16cid:durableId="709648271">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W. HL">
    <w15:presenceInfo w15:providerId="Windows Live" w15:userId="f4b78769adf3132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trackRevision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0047"/>
    <w:rsid w:val="00000F56"/>
    <w:rsid w:val="0000754E"/>
    <w:rsid w:val="00010A42"/>
    <w:rsid w:val="00014A63"/>
    <w:rsid w:val="00025C68"/>
    <w:rsid w:val="00034E01"/>
    <w:rsid w:val="00043DAA"/>
    <w:rsid w:val="00045BDD"/>
    <w:rsid w:val="000464CF"/>
    <w:rsid w:val="0005689C"/>
    <w:rsid w:val="00056CA2"/>
    <w:rsid w:val="00060593"/>
    <w:rsid w:val="0006128E"/>
    <w:rsid w:val="000665C5"/>
    <w:rsid w:val="000734F0"/>
    <w:rsid w:val="00074084"/>
    <w:rsid w:val="000778F4"/>
    <w:rsid w:val="000818A2"/>
    <w:rsid w:val="000827A6"/>
    <w:rsid w:val="00085C79"/>
    <w:rsid w:val="00086760"/>
    <w:rsid w:val="00087E87"/>
    <w:rsid w:val="00094321"/>
    <w:rsid w:val="000A05C8"/>
    <w:rsid w:val="000A2EE0"/>
    <w:rsid w:val="000B395E"/>
    <w:rsid w:val="000C08DE"/>
    <w:rsid w:val="000C0BB3"/>
    <w:rsid w:val="000C191F"/>
    <w:rsid w:val="000C30E1"/>
    <w:rsid w:val="000D5CC6"/>
    <w:rsid w:val="000D5D0E"/>
    <w:rsid w:val="000D6EC7"/>
    <w:rsid w:val="000E1220"/>
    <w:rsid w:val="000E1384"/>
    <w:rsid w:val="000E2F00"/>
    <w:rsid w:val="000F7170"/>
    <w:rsid w:val="00101926"/>
    <w:rsid w:val="00102646"/>
    <w:rsid w:val="0010695F"/>
    <w:rsid w:val="00107756"/>
    <w:rsid w:val="00115095"/>
    <w:rsid w:val="00133087"/>
    <w:rsid w:val="00134A37"/>
    <w:rsid w:val="00136108"/>
    <w:rsid w:val="00151A21"/>
    <w:rsid w:val="00151AA1"/>
    <w:rsid w:val="00160028"/>
    <w:rsid w:val="00170142"/>
    <w:rsid w:val="00171B19"/>
    <w:rsid w:val="00180E1F"/>
    <w:rsid w:val="0018117C"/>
    <w:rsid w:val="0018349F"/>
    <w:rsid w:val="00187C25"/>
    <w:rsid w:val="00190799"/>
    <w:rsid w:val="001919EE"/>
    <w:rsid w:val="0019201B"/>
    <w:rsid w:val="00197549"/>
    <w:rsid w:val="001A1CE8"/>
    <w:rsid w:val="001B1D31"/>
    <w:rsid w:val="001B6686"/>
    <w:rsid w:val="001C2D2D"/>
    <w:rsid w:val="001C38CA"/>
    <w:rsid w:val="001D448F"/>
    <w:rsid w:val="001D5AAA"/>
    <w:rsid w:val="001D7FCF"/>
    <w:rsid w:val="001E0A54"/>
    <w:rsid w:val="001E524D"/>
    <w:rsid w:val="001E5651"/>
    <w:rsid w:val="001F3BB7"/>
    <w:rsid w:val="00202209"/>
    <w:rsid w:val="00202700"/>
    <w:rsid w:val="00212FB2"/>
    <w:rsid w:val="0021683A"/>
    <w:rsid w:val="00225D54"/>
    <w:rsid w:val="00230840"/>
    <w:rsid w:val="00234CCE"/>
    <w:rsid w:val="002411C1"/>
    <w:rsid w:val="0024195D"/>
    <w:rsid w:val="00244D4A"/>
    <w:rsid w:val="002570BD"/>
    <w:rsid w:val="00262EA1"/>
    <w:rsid w:val="002639DA"/>
    <w:rsid w:val="00276199"/>
    <w:rsid w:val="002954DB"/>
    <w:rsid w:val="00297622"/>
    <w:rsid w:val="00297E8A"/>
    <w:rsid w:val="002A694D"/>
    <w:rsid w:val="002A7044"/>
    <w:rsid w:val="002B7178"/>
    <w:rsid w:val="002C3898"/>
    <w:rsid w:val="002D01E8"/>
    <w:rsid w:val="002D0812"/>
    <w:rsid w:val="002E2734"/>
    <w:rsid w:val="002E4C55"/>
    <w:rsid w:val="002F4497"/>
    <w:rsid w:val="002F4715"/>
    <w:rsid w:val="00303FE5"/>
    <w:rsid w:val="003059C4"/>
    <w:rsid w:val="00307557"/>
    <w:rsid w:val="0031795C"/>
    <w:rsid w:val="00340486"/>
    <w:rsid w:val="00340DF6"/>
    <w:rsid w:val="00343A76"/>
    <w:rsid w:val="00350755"/>
    <w:rsid w:val="003617A1"/>
    <w:rsid w:val="00366CE2"/>
    <w:rsid w:val="00370E00"/>
    <w:rsid w:val="00373A4B"/>
    <w:rsid w:val="003742CD"/>
    <w:rsid w:val="003764AF"/>
    <w:rsid w:val="0037729B"/>
    <w:rsid w:val="00380142"/>
    <w:rsid w:val="00396E03"/>
    <w:rsid w:val="003A5A1C"/>
    <w:rsid w:val="003B3447"/>
    <w:rsid w:val="003B48F8"/>
    <w:rsid w:val="003C2FB2"/>
    <w:rsid w:val="003C3C1E"/>
    <w:rsid w:val="003D0E3D"/>
    <w:rsid w:val="003D1E8D"/>
    <w:rsid w:val="003D3BFE"/>
    <w:rsid w:val="003E65DB"/>
    <w:rsid w:val="003E6942"/>
    <w:rsid w:val="003F0A65"/>
    <w:rsid w:val="003F0B86"/>
    <w:rsid w:val="003F62A9"/>
    <w:rsid w:val="003F6F30"/>
    <w:rsid w:val="003F7E37"/>
    <w:rsid w:val="004028F9"/>
    <w:rsid w:val="004029B1"/>
    <w:rsid w:val="00407A24"/>
    <w:rsid w:val="0041397A"/>
    <w:rsid w:val="00432FFD"/>
    <w:rsid w:val="004335D1"/>
    <w:rsid w:val="004371DB"/>
    <w:rsid w:val="00437E0B"/>
    <w:rsid w:val="00441BD6"/>
    <w:rsid w:val="00441DCC"/>
    <w:rsid w:val="0045242D"/>
    <w:rsid w:val="00461D05"/>
    <w:rsid w:val="004674D8"/>
    <w:rsid w:val="00471374"/>
    <w:rsid w:val="0047321B"/>
    <w:rsid w:val="00481067"/>
    <w:rsid w:val="004817D2"/>
    <w:rsid w:val="00485823"/>
    <w:rsid w:val="00495479"/>
    <w:rsid w:val="00496550"/>
    <w:rsid w:val="00497559"/>
    <w:rsid w:val="004978EB"/>
    <w:rsid w:val="004A05C5"/>
    <w:rsid w:val="004A2762"/>
    <w:rsid w:val="004B1B6E"/>
    <w:rsid w:val="004B4DAA"/>
    <w:rsid w:val="004B6E5D"/>
    <w:rsid w:val="004C46A6"/>
    <w:rsid w:val="004C66A2"/>
    <w:rsid w:val="004C7B00"/>
    <w:rsid w:val="004D458C"/>
    <w:rsid w:val="004D4D41"/>
    <w:rsid w:val="004D5C1A"/>
    <w:rsid w:val="004D68AC"/>
    <w:rsid w:val="004E2625"/>
    <w:rsid w:val="004E432B"/>
    <w:rsid w:val="004E607A"/>
    <w:rsid w:val="004E7F95"/>
    <w:rsid w:val="004F52AF"/>
    <w:rsid w:val="004F7250"/>
    <w:rsid w:val="00500CBE"/>
    <w:rsid w:val="00503480"/>
    <w:rsid w:val="00505C4D"/>
    <w:rsid w:val="005315E2"/>
    <w:rsid w:val="00532CCC"/>
    <w:rsid w:val="005371DA"/>
    <w:rsid w:val="00544EFF"/>
    <w:rsid w:val="005522C4"/>
    <w:rsid w:val="00552865"/>
    <w:rsid w:val="0055679F"/>
    <w:rsid w:val="00563D2C"/>
    <w:rsid w:val="005656E4"/>
    <w:rsid w:val="005670C5"/>
    <w:rsid w:val="005705A3"/>
    <w:rsid w:val="00570DD8"/>
    <w:rsid w:val="00577EE1"/>
    <w:rsid w:val="005813D6"/>
    <w:rsid w:val="005879B5"/>
    <w:rsid w:val="005B3862"/>
    <w:rsid w:val="005D02CC"/>
    <w:rsid w:val="005D58EE"/>
    <w:rsid w:val="005D61CA"/>
    <w:rsid w:val="005F5953"/>
    <w:rsid w:val="0060497A"/>
    <w:rsid w:val="006118DD"/>
    <w:rsid w:val="00613EFB"/>
    <w:rsid w:val="00625983"/>
    <w:rsid w:val="00631ECD"/>
    <w:rsid w:val="00635383"/>
    <w:rsid w:val="006446B0"/>
    <w:rsid w:val="00644CB8"/>
    <w:rsid w:val="0064640A"/>
    <w:rsid w:val="0064760B"/>
    <w:rsid w:val="006479BD"/>
    <w:rsid w:val="00647B12"/>
    <w:rsid w:val="00655D4F"/>
    <w:rsid w:val="006631DA"/>
    <w:rsid w:val="0066557E"/>
    <w:rsid w:val="00667460"/>
    <w:rsid w:val="006720C8"/>
    <w:rsid w:val="00685069"/>
    <w:rsid w:val="0068575A"/>
    <w:rsid w:val="00692AAD"/>
    <w:rsid w:val="00696A22"/>
    <w:rsid w:val="006A03E8"/>
    <w:rsid w:val="006A2657"/>
    <w:rsid w:val="006A7F65"/>
    <w:rsid w:val="006B458A"/>
    <w:rsid w:val="006C0D75"/>
    <w:rsid w:val="006C1F2E"/>
    <w:rsid w:val="006C2AA2"/>
    <w:rsid w:val="006C3E70"/>
    <w:rsid w:val="006D0F65"/>
    <w:rsid w:val="006E2662"/>
    <w:rsid w:val="006E5475"/>
    <w:rsid w:val="006F3C12"/>
    <w:rsid w:val="006F4FCA"/>
    <w:rsid w:val="00706D9E"/>
    <w:rsid w:val="00712A70"/>
    <w:rsid w:val="00733A65"/>
    <w:rsid w:val="00734E99"/>
    <w:rsid w:val="00744387"/>
    <w:rsid w:val="00744F70"/>
    <w:rsid w:val="007466CC"/>
    <w:rsid w:val="00751607"/>
    <w:rsid w:val="0075182E"/>
    <w:rsid w:val="00781146"/>
    <w:rsid w:val="00784AFB"/>
    <w:rsid w:val="0078518A"/>
    <w:rsid w:val="00792D91"/>
    <w:rsid w:val="00793E25"/>
    <w:rsid w:val="007B1829"/>
    <w:rsid w:val="007B3279"/>
    <w:rsid w:val="007B4B3F"/>
    <w:rsid w:val="007B525A"/>
    <w:rsid w:val="007C05F5"/>
    <w:rsid w:val="007C12B3"/>
    <w:rsid w:val="007C524B"/>
    <w:rsid w:val="007C5ED0"/>
    <w:rsid w:val="007D657F"/>
    <w:rsid w:val="007E4DBD"/>
    <w:rsid w:val="007E6D20"/>
    <w:rsid w:val="007F3B7E"/>
    <w:rsid w:val="00800699"/>
    <w:rsid w:val="00805B2F"/>
    <w:rsid w:val="00813136"/>
    <w:rsid w:val="00815039"/>
    <w:rsid w:val="00817B56"/>
    <w:rsid w:val="00825E14"/>
    <w:rsid w:val="008334D6"/>
    <w:rsid w:val="0083376F"/>
    <w:rsid w:val="00833B74"/>
    <w:rsid w:val="008436A8"/>
    <w:rsid w:val="00844913"/>
    <w:rsid w:val="00847571"/>
    <w:rsid w:val="00853802"/>
    <w:rsid w:val="0085380B"/>
    <w:rsid w:val="008546A8"/>
    <w:rsid w:val="008556EA"/>
    <w:rsid w:val="00856604"/>
    <w:rsid w:val="00867D56"/>
    <w:rsid w:val="00874699"/>
    <w:rsid w:val="008766BD"/>
    <w:rsid w:val="008815E5"/>
    <w:rsid w:val="00886EB7"/>
    <w:rsid w:val="008A3D77"/>
    <w:rsid w:val="008A46E8"/>
    <w:rsid w:val="008B0047"/>
    <w:rsid w:val="008B4207"/>
    <w:rsid w:val="008B4731"/>
    <w:rsid w:val="008B50AB"/>
    <w:rsid w:val="008B56F5"/>
    <w:rsid w:val="008C0C97"/>
    <w:rsid w:val="008C3E05"/>
    <w:rsid w:val="008C7010"/>
    <w:rsid w:val="008D35FC"/>
    <w:rsid w:val="008F47DE"/>
    <w:rsid w:val="008F5138"/>
    <w:rsid w:val="008F6F1C"/>
    <w:rsid w:val="00905516"/>
    <w:rsid w:val="00906607"/>
    <w:rsid w:val="00907E34"/>
    <w:rsid w:val="00911F91"/>
    <w:rsid w:val="00916918"/>
    <w:rsid w:val="00943B5E"/>
    <w:rsid w:val="00947918"/>
    <w:rsid w:val="009509AE"/>
    <w:rsid w:val="00951ADA"/>
    <w:rsid w:val="009677C4"/>
    <w:rsid w:val="00973968"/>
    <w:rsid w:val="009A33E9"/>
    <w:rsid w:val="009A379D"/>
    <w:rsid w:val="009B4C64"/>
    <w:rsid w:val="009C3191"/>
    <w:rsid w:val="009C5010"/>
    <w:rsid w:val="009D0995"/>
    <w:rsid w:val="009D0D64"/>
    <w:rsid w:val="009D3034"/>
    <w:rsid w:val="009E0A43"/>
    <w:rsid w:val="009E2443"/>
    <w:rsid w:val="009E798B"/>
    <w:rsid w:val="009F55AF"/>
    <w:rsid w:val="00A02FD3"/>
    <w:rsid w:val="00A05EE6"/>
    <w:rsid w:val="00A071A2"/>
    <w:rsid w:val="00A16666"/>
    <w:rsid w:val="00A20F81"/>
    <w:rsid w:val="00A258FB"/>
    <w:rsid w:val="00A341D1"/>
    <w:rsid w:val="00A35DA2"/>
    <w:rsid w:val="00A45E09"/>
    <w:rsid w:val="00A46890"/>
    <w:rsid w:val="00A46AAC"/>
    <w:rsid w:val="00A561B2"/>
    <w:rsid w:val="00A645E6"/>
    <w:rsid w:val="00A7028A"/>
    <w:rsid w:val="00A772E6"/>
    <w:rsid w:val="00A97F79"/>
    <w:rsid w:val="00AA4BA1"/>
    <w:rsid w:val="00AA78D1"/>
    <w:rsid w:val="00AC4B71"/>
    <w:rsid w:val="00AD2C31"/>
    <w:rsid w:val="00AD43AE"/>
    <w:rsid w:val="00AD7D7A"/>
    <w:rsid w:val="00AE7CE9"/>
    <w:rsid w:val="00AF3227"/>
    <w:rsid w:val="00AF5C05"/>
    <w:rsid w:val="00B040E0"/>
    <w:rsid w:val="00B077BF"/>
    <w:rsid w:val="00B14786"/>
    <w:rsid w:val="00B15FDF"/>
    <w:rsid w:val="00B16AE8"/>
    <w:rsid w:val="00B16FB6"/>
    <w:rsid w:val="00B21683"/>
    <w:rsid w:val="00B44EC6"/>
    <w:rsid w:val="00B47D6A"/>
    <w:rsid w:val="00B51C57"/>
    <w:rsid w:val="00B540A3"/>
    <w:rsid w:val="00B552B6"/>
    <w:rsid w:val="00B5548A"/>
    <w:rsid w:val="00B57786"/>
    <w:rsid w:val="00B6280D"/>
    <w:rsid w:val="00B67DCF"/>
    <w:rsid w:val="00B744DE"/>
    <w:rsid w:val="00B74A61"/>
    <w:rsid w:val="00B84C7B"/>
    <w:rsid w:val="00B9071D"/>
    <w:rsid w:val="00B90881"/>
    <w:rsid w:val="00B97D8C"/>
    <w:rsid w:val="00BA26BB"/>
    <w:rsid w:val="00BA2E9C"/>
    <w:rsid w:val="00BB7164"/>
    <w:rsid w:val="00BC04ED"/>
    <w:rsid w:val="00BC2780"/>
    <w:rsid w:val="00BC5684"/>
    <w:rsid w:val="00BD6FE3"/>
    <w:rsid w:val="00BE363D"/>
    <w:rsid w:val="00BE7A8A"/>
    <w:rsid w:val="00BF2C3C"/>
    <w:rsid w:val="00C00660"/>
    <w:rsid w:val="00C01EDC"/>
    <w:rsid w:val="00C23923"/>
    <w:rsid w:val="00C339D2"/>
    <w:rsid w:val="00C44010"/>
    <w:rsid w:val="00C606C1"/>
    <w:rsid w:val="00C626A3"/>
    <w:rsid w:val="00C668FD"/>
    <w:rsid w:val="00C84C90"/>
    <w:rsid w:val="00C86506"/>
    <w:rsid w:val="00CA2CC0"/>
    <w:rsid w:val="00CB29F2"/>
    <w:rsid w:val="00CB671E"/>
    <w:rsid w:val="00CC0FE2"/>
    <w:rsid w:val="00CC181B"/>
    <w:rsid w:val="00CF224F"/>
    <w:rsid w:val="00CF27C5"/>
    <w:rsid w:val="00CF2A73"/>
    <w:rsid w:val="00CF404F"/>
    <w:rsid w:val="00CF523A"/>
    <w:rsid w:val="00CF5308"/>
    <w:rsid w:val="00D01DC7"/>
    <w:rsid w:val="00D05E56"/>
    <w:rsid w:val="00D16363"/>
    <w:rsid w:val="00D167CE"/>
    <w:rsid w:val="00D24B74"/>
    <w:rsid w:val="00D26BF7"/>
    <w:rsid w:val="00D3334F"/>
    <w:rsid w:val="00D3382E"/>
    <w:rsid w:val="00D3669E"/>
    <w:rsid w:val="00D53C1D"/>
    <w:rsid w:val="00D65A04"/>
    <w:rsid w:val="00D711F6"/>
    <w:rsid w:val="00D807FC"/>
    <w:rsid w:val="00D853AB"/>
    <w:rsid w:val="00D86494"/>
    <w:rsid w:val="00D86E5B"/>
    <w:rsid w:val="00D9350A"/>
    <w:rsid w:val="00D939C4"/>
    <w:rsid w:val="00D96FE5"/>
    <w:rsid w:val="00DA1087"/>
    <w:rsid w:val="00DA6FC3"/>
    <w:rsid w:val="00DB54EE"/>
    <w:rsid w:val="00DB5862"/>
    <w:rsid w:val="00DC3ED8"/>
    <w:rsid w:val="00DC6B87"/>
    <w:rsid w:val="00DC72E1"/>
    <w:rsid w:val="00DD14D2"/>
    <w:rsid w:val="00DD3690"/>
    <w:rsid w:val="00DD5F8B"/>
    <w:rsid w:val="00DE045B"/>
    <w:rsid w:val="00DE2868"/>
    <w:rsid w:val="00DF03A1"/>
    <w:rsid w:val="00DF518F"/>
    <w:rsid w:val="00DF69C1"/>
    <w:rsid w:val="00DF7AFE"/>
    <w:rsid w:val="00E049B0"/>
    <w:rsid w:val="00E06DCC"/>
    <w:rsid w:val="00E07005"/>
    <w:rsid w:val="00E16CB0"/>
    <w:rsid w:val="00E31943"/>
    <w:rsid w:val="00E33584"/>
    <w:rsid w:val="00E3483F"/>
    <w:rsid w:val="00E357CD"/>
    <w:rsid w:val="00E4073B"/>
    <w:rsid w:val="00E41FE3"/>
    <w:rsid w:val="00E447DB"/>
    <w:rsid w:val="00E506A7"/>
    <w:rsid w:val="00E52EEE"/>
    <w:rsid w:val="00E53C24"/>
    <w:rsid w:val="00E54D2F"/>
    <w:rsid w:val="00E555E8"/>
    <w:rsid w:val="00E605ED"/>
    <w:rsid w:val="00E6143A"/>
    <w:rsid w:val="00E61C1A"/>
    <w:rsid w:val="00E63C6B"/>
    <w:rsid w:val="00E663B6"/>
    <w:rsid w:val="00E66E05"/>
    <w:rsid w:val="00E737BB"/>
    <w:rsid w:val="00E905E5"/>
    <w:rsid w:val="00E95F8B"/>
    <w:rsid w:val="00EA1D7A"/>
    <w:rsid w:val="00EB2A58"/>
    <w:rsid w:val="00EC4594"/>
    <w:rsid w:val="00EC57F3"/>
    <w:rsid w:val="00EC775D"/>
    <w:rsid w:val="00ED1218"/>
    <w:rsid w:val="00ED4AD7"/>
    <w:rsid w:val="00EF0CC8"/>
    <w:rsid w:val="00EF1033"/>
    <w:rsid w:val="00EF1A32"/>
    <w:rsid w:val="00EF6E28"/>
    <w:rsid w:val="00EF7F8D"/>
    <w:rsid w:val="00F00457"/>
    <w:rsid w:val="00F007D8"/>
    <w:rsid w:val="00F014D4"/>
    <w:rsid w:val="00F116AC"/>
    <w:rsid w:val="00F11DD8"/>
    <w:rsid w:val="00F12D3B"/>
    <w:rsid w:val="00F13A6A"/>
    <w:rsid w:val="00F15517"/>
    <w:rsid w:val="00F15B6E"/>
    <w:rsid w:val="00F20CD0"/>
    <w:rsid w:val="00F2244C"/>
    <w:rsid w:val="00F31C4D"/>
    <w:rsid w:val="00F4085B"/>
    <w:rsid w:val="00F5353A"/>
    <w:rsid w:val="00F535BF"/>
    <w:rsid w:val="00F70B36"/>
    <w:rsid w:val="00F746A6"/>
    <w:rsid w:val="00F779FA"/>
    <w:rsid w:val="00F86106"/>
    <w:rsid w:val="00F94FBA"/>
    <w:rsid w:val="00FA7E12"/>
    <w:rsid w:val="00FB585C"/>
    <w:rsid w:val="00FB7F59"/>
    <w:rsid w:val="00FC4372"/>
    <w:rsid w:val="00FC4572"/>
    <w:rsid w:val="00FD5EF7"/>
    <w:rsid w:val="00FD6F3C"/>
    <w:rsid w:val="00FF35FA"/>
    <w:rsid w:val="00FF7A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A16D44"/>
  <w15:chartTrackingRefBased/>
  <w15:docId w15:val="{C6DE9BF2-14DA-4797-B1EB-FD338DA9BE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411C1"/>
    <w:pPr>
      <w:widowControl w:val="0"/>
      <w:jc w:val="both"/>
    </w:pPr>
    <w:rPr>
      <w:sz w:val="24"/>
      <w:szCs w:val="24"/>
    </w:rPr>
  </w:style>
  <w:style w:type="paragraph" w:styleId="1">
    <w:name w:val="heading 1"/>
    <w:basedOn w:val="a"/>
    <w:next w:val="a"/>
    <w:link w:val="10"/>
    <w:uiPriority w:val="9"/>
    <w:qFormat/>
    <w:rsid w:val="00DA1087"/>
    <w:pPr>
      <w:keepNext/>
      <w:keepLines/>
      <w:spacing w:before="340" w:after="330" w:line="578" w:lineRule="auto"/>
      <w:outlineLvl w:val="0"/>
    </w:pPr>
    <w:rPr>
      <w:b/>
      <w:bCs/>
      <w:kern w:val="44"/>
      <w:sz w:val="36"/>
      <w:szCs w:val="36"/>
    </w:rPr>
  </w:style>
  <w:style w:type="paragraph" w:styleId="2">
    <w:name w:val="heading 2"/>
    <w:basedOn w:val="a"/>
    <w:next w:val="a"/>
    <w:link w:val="20"/>
    <w:uiPriority w:val="9"/>
    <w:unhideWhenUsed/>
    <w:qFormat/>
    <w:rsid w:val="006446B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733A65"/>
    <w:pPr>
      <w:keepNext/>
      <w:keepLines/>
      <w:spacing w:before="260" w:after="260" w:line="416" w:lineRule="auto"/>
      <w:outlineLvl w:val="2"/>
    </w:pPr>
    <w:rPr>
      <w:b/>
      <w:bCs/>
      <w:sz w:val="28"/>
      <w:szCs w:val="28"/>
    </w:rPr>
  </w:style>
  <w:style w:type="paragraph" w:styleId="4">
    <w:name w:val="heading 4"/>
    <w:basedOn w:val="a"/>
    <w:next w:val="a"/>
    <w:link w:val="40"/>
    <w:uiPriority w:val="9"/>
    <w:unhideWhenUsed/>
    <w:qFormat/>
    <w:rsid w:val="000A2EE0"/>
    <w:pPr>
      <w:keepNext/>
      <w:keepLines/>
      <w:spacing w:before="280" w:after="290" w:line="376" w:lineRule="auto"/>
      <w:outlineLvl w:val="3"/>
    </w:pPr>
    <w:rPr>
      <w:rFonts w:asciiTheme="majorHAnsi" w:eastAsiaTheme="majorEastAsia" w:hAnsiTheme="majorHAnsi" w:cstheme="majorBidi"/>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A1087"/>
    <w:rPr>
      <w:b/>
      <w:bCs/>
      <w:kern w:val="44"/>
      <w:sz w:val="36"/>
      <w:szCs w:val="36"/>
    </w:rPr>
  </w:style>
  <w:style w:type="character" w:customStyle="1" w:styleId="20">
    <w:name w:val="标题 2 字符"/>
    <w:basedOn w:val="a0"/>
    <w:link w:val="2"/>
    <w:uiPriority w:val="9"/>
    <w:rsid w:val="006446B0"/>
    <w:rPr>
      <w:rFonts w:asciiTheme="majorHAnsi" w:eastAsiaTheme="majorEastAsia" w:hAnsiTheme="majorHAnsi" w:cstheme="majorBidi"/>
      <w:b/>
      <w:bCs/>
      <w:sz w:val="32"/>
      <w:szCs w:val="32"/>
    </w:rPr>
  </w:style>
  <w:style w:type="character" w:customStyle="1" w:styleId="30">
    <w:name w:val="标题 3 字符"/>
    <w:basedOn w:val="a0"/>
    <w:link w:val="3"/>
    <w:uiPriority w:val="9"/>
    <w:rsid w:val="00733A65"/>
    <w:rPr>
      <w:b/>
      <w:bCs/>
      <w:sz w:val="28"/>
      <w:szCs w:val="28"/>
    </w:rPr>
  </w:style>
  <w:style w:type="character" w:customStyle="1" w:styleId="40">
    <w:name w:val="标题 4 字符"/>
    <w:basedOn w:val="a0"/>
    <w:link w:val="4"/>
    <w:uiPriority w:val="9"/>
    <w:rsid w:val="000A2EE0"/>
    <w:rPr>
      <w:rFonts w:asciiTheme="majorHAnsi" w:eastAsiaTheme="majorEastAsia" w:hAnsiTheme="majorHAnsi" w:cstheme="majorBidi"/>
      <w:b/>
      <w:bCs/>
      <w:sz w:val="24"/>
      <w:szCs w:val="24"/>
    </w:rPr>
  </w:style>
  <w:style w:type="paragraph" w:styleId="a3">
    <w:name w:val="header"/>
    <w:basedOn w:val="a"/>
    <w:link w:val="a4"/>
    <w:uiPriority w:val="99"/>
    <w:unhideWhenUsed/>
    <w:rsid w:val="0024195D"/>
    <w:pPr>
      <w:tabs>
        <w:tab w:val="center" w:pos="4153"/>
        <w:tab w:val="right" w:pos="8306"/>
      </w:tabs>
    </w:pPr>
  </w:style>
  <w:style w:type="character" w:customStyle="1" w:styleId="a4">
    <w:name w:val="页眉 字符"/>
    <w:basedOn w:val="a0"/>
    <w:link w:val="a3"/>
    <w:uiPriority w:val="99"/>
    <w:rsid w:val="0024195D"/>
  </w:style>
  <w:style w:type="paragraph" w:styleId="a5">
    <w:name w:val="footer"/>
    <w:basedOn w:val="a"/>
    <w:link w:val="a6"/>
    <w:uiPriority w:val="99"/>
    <w:unhideWhenUsed/>
    <w:rsid w:val="0024195D"/>
    <w:pPr>
      <w:tabs>
        <w:tab w:val="center" w:pos="4153"/>
        <w:tab w:val="right" w:pos="8306"/>
      </w:tabs>
    </w:pPr>
  </w:style>
  <w:style w:type="character" w:customStyle="1" w:styleId="a6">
    <w:name w:val="页脚 字符"/>
    <w:basedOn w:val="a0"/>
    <w:link w:val="a5"/>
    <w:uiPriority w:val="99"/>
    <w:rsid w:val="0024195D"/>
  </w:style>
  <w:style w:type="paragraph" w:styleId="a7">
    <w:name w:val="No Spacing"/>
    <w:uiPriority w:val="1"/>
    <w:qFormat/>
    <w:rsid w:val="002F4497"/>
    <w:pPr>
      <w:widowControl w:val="0"/>
      <w:jc w:val="both"/>
    </w:pPr>
  </w:style>
  <w:style w:type="paragraph" w:styleId="a8">
    <w:name w:val="List Paragraph"/>
    <w:basedOn w:val="a"/>
    <w:uiPriority w:val="34"/>
    <w:qFormat/>
    <w:rsid w:val="00244D4A"/>
    <w:pPr>
      <w:ind w:left="720"/>
      <w:contextualSpacing/>
    </w:pPr>
  </w:style>
  <w:style w:type="character" w:styleId="a9">
    <w:name w:val="Hyperlink"/>
    <w:basedOn w:val="a0"/>
    <w:uiPriority w:val="99"/>
    <w:unhideWhenUsed/>
    <w:rsid w:val="00A02FD3"/>
    <w:rPr>
      <w:color w:val="0563C1" w:themeColor="hyperlink"/>
      <w:u w:val="single"/>
    </w:rPr>
  </w:style>
  <w:style w:type="character" w:styleId="aa">
    <w:name w:val="Unresolved Mention"/>
    <w:basedOn w:val="a0"/>
    <w:uiPriority w:val="99"/>
    <w:semiHidden/>
    <w:unhideWhenUsed/>
    <w:rsid w:val="00A02FD3"/>
    <w:rPr>
      <w:color w:val="605E5C"/>
      <w:shd w:val="clear" w:color="auto" w:fill="E1DFDD"/>
    </w:rPr>
  </w:style>
  <w:style w:type="paragraph" w:styleId="ab">
    <w:name w:val="Revision"/>
    <w:hidden/>
    <w:uiPriority w:val="99"/>
    <w:semiHidden/>
    <w:rsid w:val="00087E87"/>
    <w:rPr>
      <w:sz w:val="24"/>
      <w:szCs w:val="24"/>
    </w:rPr>
  </w:style>
  <w:style w:type="paragraph" w:styleId="ac">
    <w:name w:val="footnote text"/>
    <w:basedOn w:val="a"/>
    <w:link w:val="ad"/>
    <w:uiPriority w:val="99"/>
    <w:semiHidden/>
    <w:unhideWhenUsed/>
    <w:rsid w:val="0064760B"/>
    <w:rPr>
      <w:sz w:val="20"/>
      <w:szCs w:val="20"/>
    </w:rPr>
  </w:style>
  <w:style w:type="character" w:customStyle="1" w:styleId="ad">
    <w:name w:val="脚注文本 字符"/>
    <w:basedOn w:val="a0"/>
    <w:link w:val="ac"/>
    <w:uiPriority w:val="99"/>
    <w:semiHidden/>
    <w:rsid w:val="0064760B"/>
    <w:rPr>
      <w:sz w:val="20"/>
      <w:szCs w:val="20"/>
    </w:rPr>
  </w:style>
  <w:style w:type="character" w:styleId="ae">
    <w:name w:val="footnote reference"/>
    <w:basedOn w:val="a0"/>
    <w:uiPriority w:val="99"/>
    <w:semiHidden/>
    <w:unhideWhenUsed/>
    <w:rsid w:val="0064760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9702">
      <w:bodyDiv w:val="1"/>
      <w:marLeft w:val="0"/>
      <w:marRight w:val="0"/>
      <w:marTop w:val="0"/>
      <w:marBottom w:val="0"/>
      <w:divBdr>
        <w:top w:val="none" w:sz="0" w:space="0" w:color="auto"/>
        <w:left w:val="none" w:sz="0" w:space="0" w:color="auto"/>
        <w:bottom w:val="none" w:sz="0" w:space="0" w:color="auto"/>
        <w:right w:val="none" w:sz="0" w:space="0" w:color="auto"/>
      </w:divBdr>
      <w:divsChild>
        <w:div w:id="1815028458">
          <w:marLeft w:val="0"/>
          <w:marRight w:val="0"/>
          <w:marTop w:val="0"/>
          <w:marBottom w:val="0"/>
          <w:divBdr>
            <w:top w:val="none" w:sz="0" w:space="0" w:color="auto"/>
            <w:left w:val="none" w:sz="0" w:space="0" w:color="auto"/>
            <w:bottom w:val="none" w:sz="0" w:space="0" w:color="auto"/>
            <w:right w:val="none" w:sz="0" w:space="0" w:color="auto"/>
          </w:divBdr>
          <w:divsChild>
            <w:div w:id="1652637605">
              <w:marLeft w:val="0"/>
              <w:marRight w:val="0"/>
              <w:marTop w:val="0"/>
              <w:marBottom w:val="0"/>
              <w:divBdr>
                <w:top w:val="none" w:sz="0" w:space="0" w:color="auto"/>
                <w:left w:val="none" w:sz="0" w:space="0" w:color="auto"/>
                <w:bottom w:val="none" w:sz="0" w:space="0" w:color="auto"/>
                <w:right w:val="none" w:sz="0" w:space="0" w:color="auto"/>
              </w:divBdr>
            </w:div>
            <w:div w:id="756484192">
              <w:marLeft w:val="0"/>
              <w:marRight w:val="0"/>
              <w:marTop w:val="0"/>
              <w:marBottom w:val="0"/>
              <w:divBdr>
                <w:top w:val="none" w:sz="0" w:space="0" w:color="auto"/>
                <w:left w:val="none" w:sz="0" w:space="0" w:color="auto"/>
                <w:bottom w:val="none" w:sz="0" w:space="0" w:color="auto"/>
                <w:right w:val="none" w:sz="0" w:space="0" w:color="auto"/>
              </w:divBdr>
            </w:div>
            <w:div w:id="1685860626">
              <w:marLeft w:val="0"/>
              <w:marRight w:val="0"/>
              <w:marTop w:val="0"/>
              <w:marBottom w:val="0"/>
              <w:divBdr>
                <w:top w:val="none" w:sz="0" w:space="0" w:color="auto"/>
                <w:left w:val="none" w:sz="0" w:space="0" w:color="auto"/>
                <w:bottom w:val="none" w:sz="0" w:space="0" w:color="auto"/>
                <w:right w:val="none" w:sz="0" w:space="0" w:color="auto"/>
              </w:divBdr>
            </w:div>
            <w:div w:id="353925685">
              <w:marLeft w:val="0"/>
              <w:marRight w:val="0"/>
              <w:marTop w:val="0"/>
              <w:marBottom w:val="0"/>
              <w:divBdr>
                <w:top w:val="none" w:sz="0" w:space="0" w:color="auto"/>
                <w:left w:val="none" w:sz="0" w:space="0" w:color="auto"/>
                <w:bottom w:val="none" w:sz="0" w:space="0" w:color="auto"/>
                <w:right w:val="none" w:sz="0" w:space="0" w:color="auto"/>
              </w:divBdr>
            </w:div>
            <w:div w:id="1922518193">
              <w:marLeft w:val="0"/>
              <w:marRight w:val="0"/>
              <w:marTop w:val="0"/>
              <w:marBottom w:val="0"/>
              <w:divBdr>
                <w:top w:val="none" w:sz="0" w:space="0" w:color="auto"/>
                <w:left w:val="none" w:sz="0" w:space="0" w:color="auto"/>
                <w:bottom w:val="none" w:sz="0" w:space="0" w:color="auto"/>
                <w:right w:val="none" w:sz="0" w:space="0" w:color="auto"/>
              </w:divBdr>
            </w:div>
            <w:div w:id="803544667">
              <w:marLeft w:val="0"/>
              <w:marRight w:val="0"/>
              <w:marTop w:val="0"/>
              <w:marBottom w:val="0"/>
              <w:divBdr>
                <w:top w:val="none" w:sz="0" w:space="0" w:color="auto"/>
                <w:left w:val="none" w:sz="0" w:space="0" w:color="auto"/>
                <w:bottom w:val="none" w:sz="0" w:space="0" w:color="auto"/>
                <w:right w:val="none" w:sz="0" w:space="0" w:color="auto"/>
              </w:divBdr>
            </w:div>
            <w:div w:id="455832116">
              <w:marLeft w:val="0"/>
              <w:marRight w:val="0"/>
              <w:marTop w:val="0"/>
              <w:marBottom w:val="0"/>
              <w:divBdr>
                <w:top w:val="none" w:sz="0" w:space="0" w:color="auto"/>
                <w:left w:val="none" w:sz="0" w:space="0" w:color="auto"/>
                <w:bottom w:val="none" w:sz="0" w:space="0" w:color="auto"/>
                <w:right w:val="none" w:sz="0" w:space="0" w:color="auto"/>
              </w:divBdr>
            </w:div>
            <w:div w:id="1761019463">
              <w:marLeft w:val="0"/>
              <w:marRight w:val="0"/>
              <w:marTop w:val="0"/>
              <w:marBottom w:val="0"/>
              <w:divBdr>
                <w:top w:val="none" w:sz="0" w:space="0" w:color="auto"/>
                <w:left w:val="none" w:sz="0" w:space="0" w:color="auto"/>
                <w:bottom w:val="none" w:sz="0" w:space="0" w:color="auto"/>
                <w:right w:val="none" w:sz="0" w:space="0" w:color="auto"/>
              </w:divBdr>
            </w:div>
            <w:div w:id="1485049322">
              <w:marLeft w:val="0"/>
              <w:marRight w:val="0"/>
              <w:marTop w:val="0"/>
              <w:marBottom w:val="0"/>
              <w:divBdr>
                <w:top w:val="none" w:sz="0" w:space="0" w:color="auto"/>
                <w:left w:val="none" w:sz="0" w:space="0" w:color="auto"/>
                <w:bottom w:val="none" w:sz="0" w:space="0" w:color="auto"/>
                <w:right w:val="none" w:sz="0" w:space="0" w:color="auto"/>
              </w:divBdr>
            </w:div>
            <w:div w:id="1391072273">
              <w:marLeft w:val="0"/>
              <w:marRight w:val="0"/>
              <w:marTop w:val="0"/>
              <w:marBottom w:val="0"/>
              <w:divBdr>
                <w:top w:val="none" w:sz="0" w:space="0" w:color="auto"/>
                <w:left w:val="none" w:sz="0" w:space="0" w:color="auto"/>
                <w:bottom w:val="none" w:sz="0" w:space="0" w:color="auto"/>
                <w:right w:val="none" w:sz="0" w:space="0" w:color="auto"/>
              </w:divBdr>
            </w:div>
            <w:div w:id="1403798786">
              <w:marLeft w:val="0"/>
              <w:marRight w:val="0"/>
              <w:marTop w:val="0"/>
              <w:marBottom w:val="0"/>
              <w:divBdr>
                <w:top w:val="none" w:sz="0" w:space="0" w:color="auto"/>
                <w:left w:val="none" w:sz="0" w:space="0" w:color="auto"/>
                <w:bottom w:val="none" w:sz="0" w:space="0" w:color="auto"/>
                <w:right w:val="none" w:sz="0" w:space="0" w:color="auto"/>
              </w:divBdr>
            </w:div>
            <w:div w:id="51855812">
              <w:marLeft w:val="0"/>
              <w:marRight w:val="0"/>
              <w:marTop w:val="0"/>
              <w:marBottom w:val="0"/>
              <w:divBdr>
                <w:top w:val="none" w:sz="0" w:space="0" w:color="auto"/>
                <w:left w:val="none" w:sz="0" w:space="0" w:color="auto"/>
                <w:bottom w:val="none" w:sz="0" w:space="0" w:color="auto"/>
                <w:right w:val="none" w:sz="0" w:space="0" w:color="auto"/>
              </w:divBdr>
            </w:div>
            <w:div w:id="415440307">
              <w:marLeft w:val="0"/>
              <w:marRight w:val="0"/>
              <w:marTop w:val="0"/>
              <w:marBottom w:val="0"/>
              <w:divBdr>
                <w:top w:val="none" w:sz="0" w:space="0" w:color="auto"/>
                <w:left w:val="none" w:sz="0" w:space="0" w:color="auto"/>
                <w:bottom w:val="none" w:sz="0" w:space="0" w:color="auto"/>
                <w:right w:val="none" w:sz="0" w:space="0" w:color="auto"/>
              </w:divBdr>
            </w:div>
            <w:div w:id="1864124384">
              <w:marLeft w:val="0"/>
              <w:marRight w:val="0"/>
              <w:marTop w:val="0"/>
              <w:marBottom w:val="0"/>
              <w:divBdr>
                <w:top w:val="none" w:sz="0" w:space="0" w:color="auto"/>
                <w:left w:val="none" w:sz="0" w:space="0" w:color="auto"/>
                <w:bottom w:val="none" w:sz="0" w:space="0" w:color="auto"/>
                <w:right w:val="none" w:sz="0" w:space="0" w:color="auto"/>
              </w:divBdr>
            </w:div>
            <w:div w:id="1913074746">
              <w:marLeft w:val="0"/>
              <w:marRight w:val="0"/>
              <w:marTop w:val="0"/>
              <w:marBottom w:val="0"/>
              <w:divBdr>
                <w:top w:val="none" w:sz="0" w:space="0" w:color="auto"/>
                <w:left w:val="none" w:sz="0" w:space="0" w:color="auto"/>
                <w:bottom w:val="none" w:sz="0" w:space="0" w:color="auto"/>
                <w:right w:val="none" w:sz="0" w:space="0" w:color="auto"/>
              </w:divBdr>
            </w:div>
            <w:div w:id="730234745">
              <w:marLeft w:val="0"/>
              <w:marRight w:val="0"/>
              <w:marTop w:val="0"/>
              <w:marBottom w:val="0"/>
              <w:divBdr>
                <w:top w:val="none" w:sz="0" w:space="0" w:color="auto"/>
                <w:left w:val="none" w:sz="0" w:space="0" w:color="auto"/>
                <w:bottom w:val="none" w:sz="0" w:space="0" w:color="auto"/>
                <w:right w:val="none" w:sz="0" w:space="0" w:color="auto"/>
              </w:divBdr>
            </w:div>
            <w:div w:id="52972271">
              <w:marLeft w:val="0"/>
              <w:marRight w:val="0"/>
              <w:marTop w:val="0"/>
              <w:marBottom w:val="0"/>
              <w:divBdr>
                <w:top w:val="none" w:sz="0" w:space="0" w:color="auto"/>
                <w:left w:val="none" w:sz="0" w:space="0" w:color="auto"/>
                <w:bottom w:val="none" w:sz="0" w:space="0" w:color="auto"/>
                <w:right w:val="none" w:sz="0" w:space="0" w:color="auto"/>
              </w:divBdr>
            </w:div>
            <w:div w:id="1095246692">
              <w:marLeft w:val="0"/>
              <w:marRight w:val="0"/>
              <w:marTop w:val="0"/>
              <w:marBottom w:val="0"/>
              <w:divBdr>
                <w:top w:val="none" w:sz="0" w:space="0" w:color="auto"/>
                <w:left w:val="none" w:sz="0" w:space="0" w:color="auto"/>
                <w:bottom w:val="none" w:sz="0" w:space="0" w:color="auto"/>
                <w:right w:val="none" w:sz="0" w:space="0" w:color="auto"/>
              </w:divBdr>
            </w:div>
            <w:div w:id="1117800006">
              <w:marLeft w:val="0"/>
              <w:marRight w:val="0"/>
              <w:marTop w:val="0"/>
              <w:marBottom w:val="0"/>
              <w:divBdr>
                <w:top w:val="none" w:sz="0" w:space="0" w:color="auto"/>
                <w:left w:val="none" w:sz="0" w:space="0" w:color="auto"/>
                <w:bottom w:val="none" w:sz="0" w:space="0" w:color="auto"/>
                <w:right w:val="none" w:sz="0" w:space="0" w:color="auto"/>
              </w:divBdr>
            </w:div>
            <w:div w:id="368578913">
              <w:marLeft w:val="0"/>
              <w:marRight w:val="0"/>
              <w:marTop w:val="0"/>
              <w:marBottom w:val="0"/>
              <w:divBdr>
                <w:top w:val="none" w:sz="0" w:space="0" w:color="auto"/>
                <w:left w:val="none" w:sz="0" w:space="0" w:color="auto"/>
                <w:bottom w:val="none" w:sz="0" w:space="0" w:color="auto"/>
                <w:right w:val="none" w:sz="0" w:space="0" w:color="auto"/>
              </w:divBdr>
            </w:div>
            <w:div w:id="1103960942">
              <w:marLeft w:val="0"/>
              <w:marRight w:val="0"/>
              <w:marTop w:val="0"/>
              <w:marBottom w:val="0"/>
              <w:divBdr>
                <w:top w:val="none" w:sz="0" w:space="0" w:color="auto"/>
                <w:left w:val="none" w:sz="0" w:space="0" w:color="auto"/>
                <w:bottom w:val="none" w:sz="0" w:space="0" w:color="auto"/>
                <w:right w:val="none" w:sz="0" w:space="0" w:color="auto"/>
              </w:divBdr>
            </w:div>
            <w:div w:id="1392191753">
              <w:marLeft w:val="0"/>
              <w:marRight w:val="0"/>
              <w:marTop w:val="0"/>
              <w:marBottom w:val="0"/>
              <w:divBdr>
                <w:top w:val="none" w:sz="0" w:space="0" w:color="auto"/>
                <w:left w:val="none" w:sz="0" w:space="0" w:color="auto"/>
                <w:bottom w:val="none" w:sz="0" w:space="0" w:color="auto"/>
                <w:right w:val="none" w:sz="0" w:space="0" w:color="auto"/>
              </w:divBdr>
            </w:div>
            <w:div w:id="1444688972">
              <w:marLeft w:val="0"/>
              <w:marRight w:val="0"/>
              <w:marTop w:val="0"/>
              <w:marBottom w:val="0"/>
              <w:divBdr>
                <w:top w:val="none" w:sz="0" w:space="0" w:color="auto"/>
                <w:left w:val="none" w:sz="0" w:space="0" w:color="auto"/>
                <w:bottom w:val="none" w:sz="0" w:space="0" w:color="auto"/>
                <w:right w:val="none" w:sz="0" w:space="0" w:color="auto"/>
              </w:divBdr>
            </w:div>
            <w:div w:id="1837307206">
              <w:marLeft w:val="0"/>
              <w:marRight w:val="0"/>
              <w:marTop w:val="0"/>
              <w:marBottom w:val="0"/>
              <w:divBdr>
                <w:top w:val="none" w:sz="0" w:space="0" w:color="auto"/>
                <w:left w:val="none" w:sz="0" w:space="0" w:color="auto"/>
                <w:bottom w:val="none" w:sz="0" w:space="0" w:color="auto"/>
                <w:right w:val="none" w:sz="0" w:space="0" w:color="auto"/>
              </w:divBdr>
            </w:div>
            <w:div w:id="600727765">
              <w:marLeft w:val="0"/>
              <w:marRight w:val="0"/>
              <w:marTop w:val="0"/>
              <w:marBottom w:val="0"/>
              <w:divBdr>
                <w:top w:val="none" w:sz="0" w:space="0" w:color="auto"/>
                <w:left w:val="none" w:sz="0" w:space="0" w:color="auto"/>
                <w:bottom w:val="none" w:sz="0" w:space="0" w:color="auto"/>
                <w:right w:val="none" w:sz="0" w:space="0" w:color="auto"/>
              </w:divBdr>
            </w:div>
            <w:div w:id="1720860275">
              <w:marLeft w:val="0"/>
              <w:marRight w:val="0"/>
              <w:marTop w:val="0"/>
              <w:marBottom w:val="0"/>
              <w:divBdr>
                <w:top w:val="none" w:sz="0" w:space="0" w:color="auto"/>
                <w:left w:val="none" w:sz="0" w:space="0" w:color="auto"/>
                <w:bottom w:val="none" w:sz="0" w:space="0" w:color="auto"/>
                <w:right w:val="none" w:sz="0" w:space="0" w:color="auto"/>
              </w:divBdr>
            </w:div>
            <w:div w:id="1474561547">
              <w:marLeft w:val="0"/>
              <w:marRight w:val="0"/>
              <w:marTop w:val="0"/>
              <w:marBottom w:val="0"/>
              <w:divBdr>
                <w:top w:val="none" w:sz="0" w:space="0" w:color="auto"/>
                <w:left w:val="none" w:sz="0" w:space="0" w:color="auto"/>
                <w:bottom w:val="none" w:sz="0" w:space="0" w:color="auto"/>
                <w:right w:val="none" w:sz="0" w:space="0" w:color="auto"/>
              </w:divBdr>
            </w:div>
            <w:div w:id="1283150528">
              <w:marLeft w:val="0"/>
              <w:marRight w:val="0"/>
              <w:marTop w:val="0"/>
              <w:marBottom w:val="0"/>
              <w:divBdr>
                <w:top w:val="none" w:sz="0" w:space="0" w:color="auto"/>
                <w:left w:val="none" w:sz="0" w:space="0" w:color="auto"/>
                <w:bottom w:val="none" w:sz="0" w:space="0" w:color="auto"/>
                <w:right w:val="none" w:sz="0" w:space="0" w:color="auto"/>
              </w:divBdr>
            </w:div>
            <w:div w:id="827553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710272">
      <w:bodyDiv w:val="1"/>
      <w:marLeft w:val="0"/>
      <w:marRight w:val="0"/>
      <w:marTop w:val="0"/>
      <w:marBottom w:val="0"/>
      <w:divBdr>
        <w:top w:val="none" w:sz="0" w:space="0" w:color="auto"/>
        <w:left w:val="none" w:sz="0" w:space="0" w:color="auto"/>
        <w:bottom w:val="none" w:sz="0" w:space="0" w:color="auto"/>
        <w:right w:val="none" w:sz="0" w:space="0" w:color="auto"/>
      </w:divBdr>
    </w:div>
    <w:div w:id="1088577427">
      <w:bodyDiv w:val="1"/>
      <w:marLeft w:val="0"/>
      <w:marRight w:val="0"/>
      <w:marTop w:val="0"/>
      <w:marBottom w:val="0"/>
      <w:divBdr>
        <w:top w:val="none" w:sz="0" w:space="0" w:color="auto"/>
        <w:left w:val="none" w:sz="0" w:space="0" w:color="auto"/>
        <w:bottom w:val="none" w:sz="0" w:space="0" w:color="auto"/>
        <w:right w:val="none" w:sz="0" w:space="0" w:color="auto"/>
      </w:divBdr>
      <w:divsChild>
        <w:div w:id="1017855435">
          <w:marLeft w:val="240"/>
          <w:marRight w:val="480"/>
          <w:marTop w:val="240"/>
          <w:marBottom w:val="240"/>
          <w:divBdr>
            <w:top w:val="none" w:sz="0" w:space="0" w:color="auto"/>
            <w:left w:val="none" w:sz="0" w:space="0" w:color="auto"/>
            <w:bottom w:val="none" w:sz="0" w:space="0" w:color="auto"/>
            <w:right w:val="none" w:sz="0" w:space="0" w:color="auto"/>
          </w:divBdr>
        </w:div>
      </w:divsChild>
    </w:div>
    <w:div w:id="1128670558">
      <w:bodyDiv w:val="1"/>
      <w:marLeft w:val="0"/>
      <w:marRight w:val="0"/>
      <w:marTop w:val="0"/>
      <w:marBottom w:val="0"/>
      <w:divBdr>
        <w:top w:val="none" w:sz="0" w:space="0" w:color="auto"/>
        <w:left w:val="none" w:sz="0" w:space="0" w:color="auto"/>
        <w:bottom w:val="none" w:sz="0" w:space="0" w:color="auto"/>
        <w:right w:val="none" w:sz="0" w:space="0" w:color="auto"/>
      </w:divBdr>
    </w:div>
    <w:div w:id="1701583845">
      <w:bodyDiv w:val="1"/>
      <w:marLeft w:val="0"/>
      <w:marRight w:val="0"/>
      <w:marTop w:val="0"/>
      <w:marBottom w:val="0"/>
      <w:divBdr>
        <w:top w:val="none" w:sz="0" w:space="0" w:color="auto"/>
        <w:left w:val="none" w:sz="0" w:space="0" w:color="auto"/>
        <w:bottom w:val="none" w:sz="0" w:space="0" w:color="auto"/>
        <w:right w:val="none" w:sz="0" w:space="0" w:color="auto"/>
      </w:divBdr>
      <w:divsChild>
        <w:div w:id="761072450">
          <w:marLeft w:val="240"/>
          <w:marRight w:val="480"/>
          <w:marTop w:val="24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FF5F91-E5C0-406F-BE05-2B89F5E87D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1367</TotalTime>
  <Pages>10</Pages>
  <Words>2465</Words>
  <Characters>14057</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
    </vt:vector>
  </TitlesOfParts>
  <Company>北京华夏春松科技有限公司</Company>
  <LinksUpToDate>false</LinksUpToDate>
  <CharactersWithSpaces>16490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Hai Liang</dc:creator>
  <cp:keywords/>
  <dc:description/>
  <cp:lastModifiedBy>W. HL</cp:lastModifiedBy>
  <cp:revision>473</cp:revision>
  <cp:lastPrinted>2023-06-20T08:35:00Z</cp:lastPrinted>
  <dcterms:created xsi:type="dcterms:W3CDTF">2021-10-19T06:24:00Z</dcterms:created>
  <dcterms:modified xsi:type="dcterms:W3CDTF">2023-06-23T23:40:00Z</dcterms:modified>
</cp:coreProperties>
</file>